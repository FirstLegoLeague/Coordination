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95A92" w14:textId="77777777" w:rsidR="003B18F6" w:rsidRPr="00280A0A" w:rsidRDefault="00EB32B8" w:rsidP="00280A0A">
      <w:pPr>
        <w:pStyle w:val="Title"/>
        <w:bidi w:val="0"/>
        <w:rPr>
          <w:sz w:val="52"/>
          <w:szCs w:val="52"/>
          <w:rPrChange w:id="0" w:author="Alan Green" w:date="2017-11-10T23:53:00Z">
            <w:rPr/>
          </w:rPrChange>
        </w:rPr>
        <w:pPrChange w:id="1" w:author="Alan Green" w:date="2017-11-10T23:53:00Z">
          <w:pPr>
            <w:pStyle w:val="Heading1"/>
            <w:bidi w:val="0"/>
          </w:pPr>
        </w:pPrChange>
      </w:pPr>
      <w:r w:rsidRPr="00280A0A">
        <w:rPr>
          <w:i/>
          <w:iCs/>
          <w:sz w:val="52"/>
          <w:szCs w:val="52"/>
          <w:rPrChange w:id="2" w:author="Alan Green" w:date="2017-11-10T23:53:00Z">
            <w:rPr/>
          </w:rPrChange>
        </w:rPr>
        <w:t>FIRST</w:t>
      </w:r>
      <w:r w:rsidRPr="00280A0A">
        <w:rPr>
          <w:sz w:val="52"/>
          <w:szCs w:val="52"/>
          <w:rPrChange w:id="3" w:author="Alan Green" w:date="2017-11-10T23:53:00Z">
            <w:rPr/>
          </w:rPrChange>
        </w:rPr>
        <w:t xml:space="preserve"> LEGO League Scoring Application</w:t>
      </w:r>
    </w:p>
    <w:p w14:paraId="0BC5E247" w14:textId="1F6DF6F6" w:rsidR="000F1084" w:rsidRDefault="000F1084" w:rsidP="00C712EE">
      <w:pPr>
        <w:pStyle w:val="Heading1"/>
        <w:bidi w:val="0"/>
        <w:rPr>
          <w:ins w:id="4" w:author="Alan Green" w:date="2017-11-10T23:55:00Z"/>
        </w:rPr>
        <w:pPrChange w:id="5" w:author="Alan Green" w:date="2017-11-11T00:02:00Z">
          <w:pPr>
            <w:pStyle w:val="Heading2"/>
            <w:bidi w:val="0"/>
          </w:pPr>
        </w:pPrChange>
      </w:pPr>
      <w:moveToRangeStart w:id="6" w:author="Alan Green" w:date="2017-11-10T23:02:00Z" w:name="move498118273"/>
      <w:moveTo w:id="7" w:author="Alan Green" w:date="2017-11-10T23:02:00Z">
        <w:r>
          <w:t>Highlights</w:t>
        </w:r>
      </w:moveTo>
    </w:p>
    <w:p w14:paraId="58A80878" w14:textId="40C19B80" w:rsidR="008F0755" w:rsidRDefault="008F0755" w:rsidP="008F0755">
      <w:pPr>
        <w:pStyle w:val="ListParagraph"/>
        <w:numPr>
          <w:ilvl w:val="0"/>
          <w:numId w:val="5"/>
        </w:numPr>
        <w:bidi w:val="0"/>
        <w:rPr>
          <w:ins w:id="8" w:author="Alan Green" w:date="2017-11-10T23:56:00Z"/>
        </w:rPr>
        <w:pPrChange w:id="9" w:author="Alan Green" w:date="2017-11-10T23:55:00Z">
          <w:pPr>
            <w:pStyle w:val="Heading2"/>
            <w:bidi w:val="0"/>
          </w:pPr>
        </w:pPrChange>
      </w:pPr>
      <w:ins w:id="10" w:author="Alan Green" w:date="2017-11-10T23:55:00Z">
        <w:r w:rsidRPr="008F0755">
          <w:t>Designed to be used at small, minimal resource events through to large competitions with tablet input and multiple scorekeepers.</w:t>
        </w:r>
      </w:ins>
    </w:p>
    <w:p w14:paraId="6A7C43B7" w14:textId="2D984F40" w:rsidR="008F0755" w:rsidRDefault="008F0755" w:rsidP="008F0755">
      <w:pPr>
        <w:pStyle w:val="ListParagraph"/>
        <w:numPr>
          <w:ilvl w:val="0"/>
          <w:numId w:val="5"/>
        </w:numPr>
        <w:bidi w:val="0"/>
        <w:rPr>
          <w:ins w:id="11" w:author="Alan Green" w:date="2017-11-10T23:56:00Z"/>
        </w:rPr>
        <w:pPrChange w:id="12" w:author="Alan Green" w:date="2017-11-10T23:56:00Z">
          <w:pPr>
            <w:pStyle w:val="Heading2"/>
            <w:bidi w:val="0"/>
          </w:pPr>
        </w:pPrChange>
      </w:pPr>
      <w:ins w:id="13" w:author="Alan Green" w:date="2017-11-10T23:56:00Z">
        <w:r>
          <w:t>S</w:t>
        </w:r>
        <w:r w:rsidRPr="008F0755">
          <w:t>imple installation procedure.</w:t>
        </w:r>
      </w:ins>
    </w:p>
    <w:p w14:paraId="472525BD" w14:textId="6030C20A" w:rsidR="008F0755" w:rsidRDefault="008F0755" w:rsidP="008F0755">
      <w:pPr>
        <w:pStyle w:val="ListParagraph"/>
        <w:numPr>
          <w:ilvl w:val="0"/>
          <w:numId w:val="5"/>
        </w:numPr>
        <w:bidi w:val="0"/>
        <w:rPr>
          <w:ins w:id="14" w:author="Alan Green" w:date="2017-11-10T23:57:00Z"/>
        </w:rPr>
        <w:pPrChange w:id="15" w:author="Alan Green" w:date="2017-11-10T23:56:00Z">
          <w:pPr>
            <w:pStyle w:val="Heading2"/>
            <w:bidi w:val="0"/>
          </w:pPr>
        </w:pPrChange>
      </w:pPr>
      <w:ins w:id="16" w:author="Alan Green" w:date="2017-11-10T23:56:00Z">
        <w:r w:rsidRPr="008F0755">
          <w:t>Does not require an Internet connection.</w:t>
        </w:r>
      </w:ins>
    </w:p>
    <w:p w14:paraId="4990E455" w14:textId="6ABF64B6" w:rsidR="008F0755" w:rsidRDefault="008F0755" w:rsidP="008F0755">
      <w:pPr>
        <w:pStyle w:val="ListParagraph"/>
        <w:numPr>
          <w:ilvl w:val="0"/>
          <w:numId w:val="5"/>
        </w:numPr>
        <w:bidi w:val="0"/>
        <w:rPr>
          <w:ins w:id="17" w:author="Alan Green" w:date="2017-11-10T23:57:00Z"/>
        </w:rPr>
        <w:pPrChange w:id="18" w:author="Alan Green" w:date="2017-11-10T23:57:00Z">
          <w:pPr>
            <w:pStyle w:val="Heading2"/>
            <w:bidi w:val="0"/>
          </w:pPr>
        </w:pPrChange>
      </w:pPr>
      <w:ins w:id="19" w:author="Alan Green" w:date="2017-11-10T23:57:00Z">
        <w:r w:rsidRPr="008F0755">
          <w:t>Supports scoresheet input from computer and tablets.</w:t>
        </w:r>
      </w:ins>
    </w:p>
    <w:p w14:paraId="4B879885" w14:textId="3DC7A073" w:rsidR="008F0755" w:rsidRDefault="008F0755" w:rsidP="008F0755">
      <w:pPr>
        <w:pStyle w:val="ListParagraph"/>
        <w:numPr>
          <w:ilvl w:val="0"/>
          <w:numId w:val="5"/>
        </w:numPr>
        <w:bidi w:val="0"/>
        <w:rPr>
          <w:ins w:id="20" w:author="Alan Green" w:date="2017-11-10T23:57:00Z"/>
        </w:rPr>
        <w:pPrChange w:id="21" w:author="Alan Green" w:date="2017-11-10T23:57:00Z">
          <w:pPr>
            <w:pStyle w:val="Heading2"/>
            <w:bidi w:val="0"/>
          </w:pPr>
        </w:pPrChange>
      </w:pPr>
      <w:ins w:id="22" w:author="Alan Green" w:date="2017-11-10T23:57:00Z">
        <w:r w:rsidRPr="008F0755">
          <w:t>Provides the head referee a view of scores that is sortable by team, team number, score and ranking.</w:t>
        </w:r>
      </w:ins>
    </w:p>
    <w:p w14:paraId="2E632AAE" w14:textId="67AACD4D" w:rsidR="008F0755" w:rsidRPr="008F0755" w:rsidRDefault="008F0755" w:rsidP="008F0755">
      <w:pPr>
        <w:pStyle w:val="ListParagraph"/>
        <w:numPr>
          <w:ilvl w:val="0"/>
          <w:numId w:val="5"/>
        </w:numPr>
        <w:bidi w:val="0"/>
        <w:rPr>
          <w:moveTo w:id="23" w:author="Alan Green" w:date="2017-11-10T23:02:00Z"/>
          <w:rPrChange w:id="24" w:author="Alan Green" w:date="2017-11-10T23:55:00Z">
            <w:rPr>
              <w:moveTo w:id="25" w:author="Alan Green" w:date="2017-11-10T23:02:00Z"/>
            </w:rPr>
          </w:rPrChange>
        </w:rPr>
        <w:pPrChange w:id="26" w:author="Alan Green" w:date="2017-11-10T23:57:00Z">
          <w:pPr>
            <w:pStyle w:val="Heading2"/>
            <w:bidi w:val="0"/>
          </w:pPr>
        </w:pPrChange>
      </w:pPr>
      <w:ins w:id="27" w:author="Alan Green" w:date="2017-11-10T23:57:00Z">
        <w:r w:rsidRPr="008F0755">
          <w:t>Has a clean and clear audience display screen.</w:t>
        </w:r>
      </w:ins>
    </w:p>
    <w:moveToRangeEnd w:id="6"/>
    <w:p w14:paraId="6AD45E6A" w14:textId="6FA9F2DC" w:rsidR="00A22EB1" w:rsidRPr="00A22EB1" w:rsidDel="000F1084" w:rsidRDefault="00A22EB1" w:rsidP="008F0755">
      <w:pPr>
        <w:pStyle w:val="ListParagraph"/>
        <w:numPr>
          <w:ilvl w:val="0"/>
          <w:numId w:val="4"/>
        </w:numPr>
        <w:bidi w:val="0"/>
        <w:rPr>
          <w:del w:id="28" w:author="Alan Green" w:date="2017-11-10T23:02:00Z"/>
        </w:rPr>
        <w:pPrChange w:id="29" w:author="Alan Green" w:date="2017-11-10T23:55:00Z">
          <w:pPr>
            <w:bidi w:val="0"/>
          </w:pPr>
        </w:pPrChange>
      </w:pPr>
    </w:p>
    <w:p w14:paraId="10AC46A2" w14:textId="65D6CC18" w:rsidR="000F1084" w:rsidRDefault="000F1084" w:rsidP="008F0755">
      <w:pPr>
        <w:pStyle w:val="ListParagraph"/>
        <w:bidi w:val="0"/>
        <w:rPr>
          <w:ins w:id="30" w:author="Alan Green" w:date="2017-11-10T23:02:00Z"/>
        </w:rPr>
        <w:pPrChange w:id="31" w:author="Alan Green" w:date="2017-11-10T23:55:00Z">
          <w:pPr>
            <w:bidi w:val="0"/>
          </w:pPr>
        </w:pPrChange>
      </w:pPr>
    </w:p>
    <w:p w14:paraId="7036FE5E" w14:textId="54BD28D3" w:rsidR="00EB32B8" w:rsidDel="000F1084" w:rsidRDefault="00EB32B8" w:rsidP="000F1084">
      <w:pPr>
        <w:bidi w:val="0"/>
        <w:rPr>
          <w:del w:id="32" w:author="Alan Green" w:date="2017-11-10T23:04:00Z"/>
        </w:rPr>
        <w:pPrChange w:id="33" w:author="Alan Green" w:date="2017-11-10T23:02:00Z">
          <w:pPr>
            <w:bidi w:val="0"/>
          </w:pPr>
        </w:pPrChange>
      </w:pPr>
      <w:del w:id="34" w:author="Alan Green" w:date="2017-11-10T22:48:00Z">
        <w:r w:rsidDel="00931CA4">
          <w:delText>N</w:delText>
        </w:r>
      </w:del>
      <w:del w:id="35" w:author="Alan Green" w:date="2017-11-10T23:04:00Z">
        <w:r w:rsidDel="000F1084">
          <w:delText>ew scoring application designed to be used at small and large competitions</w:delText>
        </w:r>
      </w:del>
    </w:p>
    <w:p w14:paraId="08C951B7" w14:textId="7C51E054" w:rsidR="00EB32B8" w:rsidDel="000F1084" w:rsidRDefault="00EB32B8" w:rsidP="00EB32B8">
      <w:pPr>
        <w:bidi w:val="0"/>
        <w:rPr>
          <w:del w:id="36" w:author="Alan Green" w:date="2017-11-10T23:04:00Z"/>
        </w:rPr>
      </w:pPr>
      <w:del w:id="37" w:author="Alan Green" w:date="2017-11-10T22:48:00Z">
        <w:r w:rsidDel="00931CA4">
          <w:delText>I</w:delText>
        </w:r>
      </w:del>
      <w:del w:id="38" w:author="Alan Green" w:date="2017-11-10T23:04:00Z">
        <w:r w:rsidDel="000F1084">
          <w:delText>s an open source project written by volunteers, and built with modern web technologies</w:delText>
        </w:r>
      </w:del>
    </w:p>
    <w:p w14:paraId="2E508CCF" w14:textId="36197F25" w:rsidR="00EB32B8" w:rsidDel="000F1084" w:rsidRDefault="00EB32B8" w:rsidP="00EB32B8">
      <w:pPr>
        <w:bidi w:val="0"/>
        <w:rPr>
          <w:del w:id="39" w:author="Alan Green" w:date="2017-11-10T23:04:00Z"/>
        </w:rPr>
      </w:pPr>
      <w:del w:id="40" w:author="Alan Green" w:date="2017-11-10T23:04:00Z">
        <w:r w:rsidDel="000F1084">
          <w:delText>Can be used in all types of competitions starting with small, minimal resource events through to large competitions with tablet input and multiple scorekeepers.</w:delText>
        </w:r>
      </w:del>
    </w:p>
    <w:p w14:paraId="6336A4EF" w14:textId="47EF0B6B" w:rsidR="00EB32B8" w:rsidDel="008F0755" w:rsidRDefault="00EB32B8" w:rsidP="00EB32B8">
      <w:pPr>
        <w:bidi w:val="0"/>
        <w:rPr>
          <w:del w:id="41" w:author="Alan Green" w:date="2017-11-10T23:56:00Z"/>
        </w:rPr>
      </w:pPr>
      <w:del w:id="42" w:author="Alan Green" w:date="2017-11-10T23:56:00Z">
        <w:r w:rsidDel="008F0755">
          <w:delText>Has a</w:delText>
        </w:r>
      </w:del>
      <w:del w:id="43" w:author="Alan Green" w:date="2017-11-10T23:53:00Z">
        <w:r w:rsidDel="00280A0A">
          <w:delText>n</w:delText>
        </w:r>
      </w:del>
      <w:del w:id="44" w:author="Alan Green" w:date="2017-11-10T23:56:00Z">
        <w:r w:rsidDel="008F0755">
          <w:delText xml:space="preserve"> </w:delText>
        </w:r>
      </w:del>
      <w:del w:id="45" w:author="Alan Green" w:date="2017-11-10T23:05:00Z">
        <w:r w:rsidDel="000F1084">
          <w:delText xml:space="preserve">easy </w:delText>
        </w:r>
      </w:del>
      <w:del w:id="46" w:author="Alan Green" w:date="2017-11-10T23:56:00Z">
        <w:r w:rsidDel="008F0755">
          <w:delText>installation procedure.</w:delText>
        </w:r>
      </w:del>
    </w:p>
    <w:p w14:paraId="42624675" w14:textId="3A285623" w:rsidR="00EB32B8" w:rsidDel="000F1084" w:rsidRDefault="00EB32B8" w:rsidP="00EB32B8">
      <w:pPr>
        <w:bidi w:val="0"/>
        <w:rPr>
          <w:moveFrom w:id="47" w:author="Alan Green" w:date="2017-11-10T23:06:00Z"/>
        </w:rPr>
      </w:pPr>
      <w:moveFromRangeStart w:id="48" w:author="Alan Green" w:date="2017-11-10T23:06:00Z" w:name="move498118546"/>
      <w:moveFrom w:id="49" w:author="Alan Green" w:date="2017-11-10T23:06:00Z">
        <w:r w:rsidDel="000F1084">
          <w:t xml:space="preserve">User interaction with the application is via browser based </w:t>
        </w:r>
        <w:r w:rsidR="00BB406A" w:rsidDel="000F1084">
          <w:t>web pages.</w:t>
        </w:r>
      </w:moveFrom>
    </w:p>
    <w:moveFromRangeEnd w:id="48"/>
    <w:p w14:paraId="4F35C3FB" w14:textId="3C951D52" w:rsidR="00BB406A" w:rsidDel="008521AC" w:rsidRDefault="00BB406A" w:rsidP="008F0755">
      <w:pPr>
        <w:bidi w:val="0"/>
        <w:rPr>
          <w:del w:id="50" w:author="Alan Green" w:date="2017-11-10T23:13:00Z"/>
        </w:rPr>
        <w:pPrChange w:id="51" w:author="Alan Green" w:date="2017-11-10T23:57:00Z">
          <w:pPr>
            <w:bidi w:val="0"/>
          </w:pPr>
        </w:pPrChange>
      </w:pPr>
      <w:del w:id="52" w:author="Alan Green" w:date="2017-11-10T23:56:00Z">
        <w:r w:rsidDel="008F0755">
          <w:delText>Does not require an Internet connection</w:delText>
        </w:r>
      </w:del>
      <w:del w:id="53" w:author="Alan Green" w:date="2017-11-10T23:13:00Z">
        <w:r w:rsidDel="008521AC">
          <w:delText xml:space="preserve"> although if tablet input is used, a local wireless router is needed.</w:delText>
        </w:r>
      </w:del>
    </w:p>
    <w:p w14:paraId="61B75E2A" w14:textId="2C12F397" w:rsidR="000F1084" w:rsidDel="000F1084" w:rsidRDefault="000F1084" w:rsidP="008521AC">
      <w:pPr>
        <w:bidi w:val="0"/>
        <w:rPr>
          <w:del w:id="54" w:author="Alan Green" w:date="2017-11-10T23:06:00Z"/>
        </w:rPr>
        <w:pPrChange w:id="55" w:author="Alan Green" w:date="2017-11-10T23:13:00Z">
          <w:pPr>
            <w:bidi w:val="0"/>
          </w:pPr>
        </w:pPrChange>
      </w:pPr>
      <w:moveToRangeStart w:id="56" w:author="Alan Green" w:date="2017-11-10T23:06:00Z" w:name="move498118546"/>
      <w:moveTo w:id="57" w:author="Alan Green" w:date="2017-11-10T23:06:00Z">
        <w:del w:id="58" w:author="Alan Green" w:date="2017-11-10T23:13:00Z">
          <w:r w:rsidDel="008521AC">
            <w:delText>User interaction with the application is via browser based web pages.</w:delText>
          </w:r>
        </w:del>
      </w:moveTo>
    </w:p>
    <w:moveToRangeEnd w:id="56"/>
    <w:p w14:paraId="3C45ED8F" w14:textId="3C681D64" w:rsidR="000F1084" w:rsidRPr="008521AC" w:rsidRDefault="008521AC" w:rsidP="000F1084">
      <w:pPr>
        <w:bidi w:val="0"/>
        <w:rPr>
          <w:ins w:id="59" w:author="Alan Green" w:date="2017-11-10T23:06:00Z"/>
          <w:u w:val="single"/>
          <w:rPrChange w:id="60" w:author="Alan Green" w:date="2017-11-10T23:14:00Z">
            <w:rPr>
              <w:ins w:id="61" w:author="Alan Green" w:date="2017-11-10T23:06:00Z"/>
            </w:rPr>
          </w:rPrChange>
        </w:rPr>
        <w:pPrChange w:id="62" w:author="Alan Green" w:date="2017-11-10T23:06:00Z">
          <w:pPr>
            <w:bidi w:val="0"/>
          </w:pPr>
        </w:pPrChange>
      </w:pPr>
      <w:ins w:id="63" w:author="Alan Green" w:date="2017-11-10T23:14:00Z">
        <w:r w:rsidRPr="008521AC">
          <w:rPr>
            <w:u w:val="single"/>
            <w:rPrChange w:id="64" w:author="Alan Green" w:date="2017-11-10T23:14:00Z">
              <w:rPr/>
            </w:rPrChange>
          </w:rPr>
          <w:t>alternatively</w:t>
        </w:r>
      </w:ins>
    </w:p>
    <w:p w14:paraId="5CAC46FA" w14:textId="3F53180C" w:rsidR="007C2082" w:rsidRDefault="007C2082" w:rsidP="000F1084">
      <w:pPr>
        <w:bidi w:val="0"/>
        <w:rPr>
          <w:ins w:id="65" w:author="Yosi K. Karl" w:date="2017-11-06T04:43:00Z"/>
        </w:rPr>
        <w:pPrChange w:id="66" w:author="Alan Green" w:date="2017-11-10T23:06:00Z">
          <w:pPr>
            <w:bidi w:val="0"/>
          </w:pPr>
        </w:pPrChange>
      </w:pPr>
      <w:ins w:id="67" w:author="Yosi K. Karl" w:date="2017-11-06T04:43:00Z">
        <w:r>
          <w:t>The application is installed on a single computer running the Windows operating system. Scoring input, score keeping, time keeping, and audience display can be done from the same computer, or from other computers/tablets (as detailed below), thr</w:t>
        </w:r>
      </w:ins>
      <w:ins w:id="68" w:author="Alan Green" w:date="2017-11-10T23:15:00Z">
        <w:r w:rsidR="008521AC">
          <w:t>ough</w:t>
        </w:r>
      </w:ins>
      <w:ins w:id="69" w:author="Yosi K. Karl" w:date="2017-11-06T04:43:00Z">
        <w:del w:id="70" w:author="Alan Green" w:date="2017-11-10T23:15:00Z">
          <w:r w:rsidDel="008521AC">
            <w:delText>u</w:delText>
          </w:r>
        </w:del>
        <w:r>
          <w:t xml:space="preserve"> a browser. These other devices may be of any type that supports a browser, including Mac computers, iPads, Android based tablets or Windows based computers/tablets.</w:t>
        </w:r>
      </w:ins>
    </w:p>
    <w:p w14:paraId="582BDA02" w14:textId="2534070C" w:rsidR="00BB406A" w:rsidDel="008521AC" w:rsidRDefault="00BB406A" w:rsidP="008521AC">
      <w:pPr>
        <w:pStyle w:val="Heading2"/>
        <w:bidi w:val="0"/>
        <w:rPr>
          <w:del w:id="71" w:author="Alan Green" w:date="2017-11-10T23:15:00Z"/>
        </w:rPr>
        <w:pPrChange w:id="72" w:author="Alan Green" w:date="2017-11-10T23:15:00Z">
          <w:pPr>
            <w:bidi w:val="0"/>
          </w:pPr>
        </w:pPrChange>
      </w:pPr>
      <w:del w:id="73" w:author="Alan Green" w:date="2017-11-10T23:15:00Z">
        <w:r w:rsidRPr="007C2082" w:rsidDel="008521AC">
          <w:delText xml:space="preserve">While the application currently runs on Windows only, scoring input can be from any device that supports a browser, including Mac computers and iPads. </w:delText>
        </w:r>
        <w:r w:rsidRPr="007C2082" w:rsidDel="008521AC">
          <w:rPr>
            <w:dstrike/>
          </w:rPr>
          <w:delText>Application will run on Mac next year.</w:delText>
        </w:r>
      </w:del>
    </w:p>
    <w:p w14:paraId="25575BDD" w14:textId="16225312" w:rsidR="009A3E4D" w:rsidDel="008521AC" w:rsidRDefault="009A3E4D" w:rsidP="008521AC">
      <w:pPr>
        <w:pStyle w:val="Heading2"/>
        <w:bidi w:val="0"/>
        <w:rPr>
          <w:del w:id="74" w:author="Alan Green" w:date="2017-11-10T23:15:00Z"/>
        </w:rPr>
        <w:pPrChange w:id="75" w:author="Alan Green" w:date="2017-11-10T23:15:00Z">
          <w:pPr>
            <w:bidi w:val="0"/>
          </w:pPr>
        </w:pPrChange>
      </w:pPr>
      <w:del w:id="76" w:author="Alan Green" w:date="2017-11-10T23:15:00Z">
        <w:r w:rsidDel="008521AC">
          <w:delText>Access to web pages is password protected</w:delText>
        </w:r>
      </w:del>
    </w:p>
    <w:p w14:paraId="236BFEA9" w14:textId="1064F2DE" w:rsidR="00BB406A" w:rsidDel="000F1084" w:rsidRDefault="00A22EB1" w:rsidP="008521AC">
      <w:pPr>
        <w:pStyle w:val="Heading2"/>
        <w:bidi w:val="0"/>
        <w:rPr>
          <w:moveFrom w:id="77" w:author="Alan Green" w:date="2017-11-10T23:02:00Z"/>
        </w:rPr>
        <w:pPrChange w:id="78" w:author="Alan Green" w:date="2017-11-10T23:15:00Z">
          <w:pPr>
            <w:pStyle w:val="Heading2"/>
            <w:bidi w:val="0"/>
          </w:pPr>
        </w:pPrChange>
      </w:pPr>
      <w:moveFromRangeStart w:id="79" w:author="Alan Green" w:date="2017-11-10T23:02:00Z" w:name="move498118273"/>
      <w:moveFrom w:id="80" w:author="Alan Green" w:date="2017-11-10T23:02:00Z">
        <w:r w:rsidDel="000F1084">
          <w:t>Highlights</w:t>
        </w:r>
      </w:moveFrom>
    </w:p>
    <w:moveFromRangeEnd w:id="79"/>
    <w:p w14:paraId="011556EA" w14:textId="77777777" w:rsidR="00CD3EE3" w:rsidRDefault="00CD3EE3" w:rsidP="00C712EE">
      <w:pPr>
        <w:pStyle w:val="Heading1"/>
        <w:bidi w:val="0"/>
        <w:rPr>
          <w:ins w:id="81" w:author="Yosi K. Karl" w:date="2017-11-06T04:48:00Z"/>
        </w:rPr>
        <w:pPrChange w:id="82" w:author="Alan Green" w:date="2017-11-11T00:02:00Z">
          <w:pPr>
            <w:pStyle w:val="Heading3"/>
            <w:bidi w:val="0"/>
          </w:pPr>
        </w:pPrChange>
      </w:pPr>
      <w:ins w:id="83" w:author="Yosi K. Karl" w:date="2017-11-06T04:48:00Z">
        <w:r>
          <w:t>Preparation</w:t>
        </w:r>
        <w:del w:id="84" w:author="Alan Green" w:date="2017-11-10T23:16:00Z">
          <w:r w:rsidDel="008521AC">
            <w:delText>s</w:delText>
          </w:r>
        </w:del>
      </w:ins>
    </w:p>
    <w:p w14:paraId="6E64FC4F" w14:textId="1F1263AA" w:rsidR="008521AC" w:rsidRDefault="008521AC">
      <w:pPr>
        <w:bidi w:val="0"/>
        <w:rPr>
          <w:ins w:id="85" w:author="Alan Green" w:date="2017-11-10T23:18:00Z"/>
        </w:rPr>
        <w:pPrChange w:id="86" w:author="Yosi K. Karl" w:date="2017-11-06T04:48:00Z">
          <w:pPr>
            <w:pStyle w:val="Heading3"/>
            <w:bidi w:val="0"/>
          </w:pPr>
        </w:pPrChange>
      </w:pPr>
      <w:ins w:id="87" w:author="Alan Green" w:date="2017-11-10T23:17:00Z">
        <w:r>
          <w:t xml:space="preserve">The application </w:t>
        </w:r>
      </w:ins>
      <w:ins w:id="88" w:author="Alan Green" w:date="2017-11-10T23:18:00Z">
        <w:r>
          <w:t xml:space="preserve">is prepared for a competition </w:t>
        </w:r>
        <w:r w:rsidR="00293200">
          <w:t xml:space="preserve">by configuring the following </w:t>
        </w:r>
      </w:ins>
      <w:ins w:id="89" w:author="Alan Green" w:date="2017-11-10T23:36:00Z">
        <w:r w:rsidR="00293200">
          <w:t>items:</w:t>
        </w:r>
      </w:ins>
    </w:p>
    <w:p w14:paraId="555AB2F0" w14:textId="3C9DD93E" w:rsidR="008521AC" w:rsidRDefault="008521AC" w:rsidP="008521AC">
      <w:pPr>
        <w:pStyle w:val="ListParagraph"/>
        <w:numPr>
          <w:ilvl w:val="0"/>
          <w:numId w:val="3"/>
        </w:numPr>
        <w:bidi w:val="0"/>
        <w:rPr>
          <w:ins w:id="90" w:author="Alan Green" w:date="2017-11-10T23:17:00Z"/>
        </w:rPr>
        <w:pPrChange w:id="91" w:author="Alan Green" w:date="2017-11-10T23:19:00Z">
          <w:pPr>
            <w:pStyle w:val="Heading3"/>
            <w:bidi w:val="0"/>
          </w:pPr>
        </w:pPrChange>
      </w:pPr>
      <w:ins w:id="92" w:author="Alan Green" w:date="2017-11-10T23:19:00Z">
        <w:r>
          <w:t>Competition name and sponsor log</w:t>
        </w:r>
      </w:ins>
      <w:ins w:id="93" w:author="Alan Green" w:date="2017-11-10T23:20:00Z">
        <w:r>
          <w:t>os.</w:t>
        </w:r>
      </w:ins>
    </w:p>
    <w:p w14:paraId="5FC40FF3" w14:textId="1172F22E" w:rsidR="008521AC" w:rsidDel="008521AC" w:rsidRDefault="00CD3EE3" w:rsidP="008521AC">
      <w:pPr>
        <w:bidi w:val="0"/>
        <w:rPr>
          <w:ins w:id="94" w:author="Yosi K. Karl" w:date="2017-11-06T04:48:00Z"/>
          <w:del w:id="95" w:author="Alan Green" w:date="2017-11-10T23:20:00Z"/>
        </w:rPr>
        <w:pPrChange w:id="96" w:author="Alan Green" w:date="2017-11-10T23:17:00Z">
          <w:pPr>
            <w:pStyle w:val="Heading3"/>
            <w:bidi w:val="0"/>
          </w:pPr>
        </w:pPrChange>
      </w:pPr>
      <w:ins w:id="97" w:author="Yosi K. Karl" w:date="2017-11-06T04:48:00Z">
        <w:del w:id="98" w:author="Alan Green" w:date="2017-11-10T23:20:00Z">
          <w:r w:rsidDel="008521AC">
            <w:delText>Prior to competition, the system supports preparing the following:</w:delText>
          </w:r>
        </w:del>
      </w:ins>
    </w:p>
    <w:p w14:paraId="578AF850" w14:textId="359A5870" w:rsidR="00CD3EE3" w:rsidRDefault="00CD3EE3">
      <w:pPr>
        <w:pStyle w:val="ListParagraph"/>
        <w:numPr>
          <w:ilvl w:val="0"/>
          <w:numId w:val="2"/>
        </w:numPr>
        <w:bidi w:val="0"/>
        <w:rPr>
          <w:ins w:id="99" w:author="Yosi K. Karl" w:date="2017-11-06T04:50:00Z"/>
        </w:rPr>
        <w:pPrChange w:id="100" w:author="Yosi K. Karl" w:date="2017-11-06T04:48:00Z">
          <w:pPr>
            <w:pStyle w:val="Heading3"/>
            <w:bidi w:val="0"/>
          </w:pPr>
        </w:pPrChange>
      </w:pPr>
      <w:ins w:id="101" w:author="Yosi K. Karl" w:date="2017-11-06T04:48:00Z">
        <w:r>
          <w:t>List of participating teams</w:t>
        </w:r>
      </w:ins>
      <w:ins w:id="102" w:author="Alan Green" w:date="2017-11-10T23:23:00Z">
        <w:r w:rsidR="00AE1D8B">
          <w:t>:</w:t>
        </w:r>
      </w:ins>
      <w:ins w:id="103" w:author="Yosi K. Karl" w:date="2017-11-06T04:48:00Z">
        <w:del w:id="104" w:author="Alan Green" w:date="2017-11-10T23:23:00Z">
          <w:r w:rsidDel="00AE1D8B">
            <w:delText>.</w:delText>
          </w:r>
        </w:del>
        <w:r>
          <w:t xml:space="preserve"> </w:t>
        </w:r>
        <w:del w:id="105" w:author="Alan Green" w:date="2017-11-10T23:20:00Z">
          <w:r w:rsidDel="008521AC">
            <w:delText xml:space="preserve">Can be manually created </w:delText>
          </w:r>
        </w:del>
      </w:ins>
      <w:ins w:id="106" w:author="Yosi K. Karl" w:date="2017-11-06T04:49:00Z">
        <w:del w:id="107" w:author="Alan Green" w:date="2017-11-10T23:20:00Z">
          <w:r w:rsidDel="008521AC">
            <w:delText>in the system</w:delText>
          </w:r>
        </w:del>
      </w:ins>
      <w:ins w:id="108" w:author="Alan Green" w:date="2017-11-10T23:20:00Z">
        <w:r w:rsidR="008521AC">
          <w:t>Team names can be entered individually</w:t>
        </w:r>
      </w:ins>
      <w:ins w:id="109" w:author="Yosi K. Karl" w:date="2017-11-06T04:49:00Z">
        <w:r>
          <w:t xml:space="preserve"> or imported from </w:t>
        </w:r>
        <w:del w:id="110" w:author="Alan Green" w:date="2017-11-10T23:21:00Z">
          <w:r w:rsidDel="008521AC">
            <w:delText>[name of scheduling application], or from any exc</w:delText>
          </w:r>
        </w:del>
      </w:ins>
      <w:ins w:id="111" w:author="Alan Green" w:date="2017-11-10T23:21:00Z">
        <w:r w:rsidR="008521AC">
          <w:t>Exc</w:t>
        </w:r>
      </w:ins>
      <w:ins w:id="112" w:author="Yosi K. Karl" w:date="2017-11-06T04:49:00Z">
        <w:r>
          <w:t xml:space="preserve">el </w:t>
        </w:r>
      </w:ins>
      <w:ins w:id="113" w:author="Alan Green" w:date="2017-11-10T23:21:00Z">
        <w:r w:rsidR="008521AC">
          <w:t>spread</w:t>
        </w:r>
      </w:ins>
      <w:ins w:id="114" w:author="Yosi K. Karl" w:date="2017-11-06T04:49:00Z">
        <w:r>
          <w:t xml:space="preserve">sheet. For each team, team number and descriptive name are required, the system also </w:t>
        </w:r>
      </w:ins>
      <w:ins w:id="115" w:author="Alan Green" w:date="2017-11-10T23:21:00Z">
        <w:r w:rsidR="008521AC">
          <w:t xml:space="preserve">partially </w:t>
        </w:r>
      </w:ins>
      <w:ins w:id="116" w:author="Yosi K. Karl" w:date="2017-11-06T04:49:00Z">
        <w:r>
          <w:t xml:space="preserve">supports city, state, </w:t>
        </w:r>
      </w:ins>
      <w:ins w:id="117" w:author="Yosi K. Karl" w:date="2017-11-06T04:50:00Z">
        <w:r>
          <w:t>… per team.</w:t>
        </w:r>
      </w:ins>
    </w:p>
    <w:p w14:paraId="0964FAA2" w14:textId="3C8E2E7D" w:rsidR="00CD3EE3" w:rsidRDefault="00CD3EE3" w:rsidP="00AE1D8B">
      <w:pPr>
        <w:pStyle w:val="ListParagraph"/>
        <w:numPr>
          <w:ilvl w:val="0"/>
          <w:numId w:val="2"/>
        </w:numPr>
        <w:bidi w:val="0"/>
        <w:rPr>
          <w:ins w:id="118" w:author="Yosi K. Karl" w:date="2017-11-06T04:51:00Z"/>
        </w:rPr>
        <w:pPrChange w:id="119" w:author="Alan Green" w:date="2017-11-10T23:23:00Z">
          <w:pPr>
            <w:pStyle w:val="Heading3"/>
            <w:bidi w:val="0"/>
          </w:pPr>
        </w:pPrChange>
      </w:pPr>
      <w:ins w:id="120" w:author="Yosi K. Karl" w:date="2017-11-06T04:51:00Z">
        <w:r>
          <w:t>List of referees</w:t>
        </w:r>
      </w:ins>
      <w:ins w:id="121" w:author="Alan Green" w:date="2017-11-10T23:23:00Z">
        <w:r w:rsidR="00AE1D8B">
          <w:t>:</w:t>
        </w:r>
      </w:ins>
      <w:ins w:id="122" w:author="Yosi K. Karl" w:date="2017-11-06T04:51:00Z">
        <w:del w:id="123" w:author="Alan Green" w:date="2017-11-10T23:23:00Z">
          <w:r w:rsidDel="00AE1D8B">
            <w:delText>.</w:delText>
          </w:r>
        </w:del>
      </w:ins>
      <w:ins w:id="124" w:author="Alan Green" w:date="2017-11-10T23:22:00Z">
        <w:r w:rsidR="008521AC">
          <w:t xml:space="preserve"> Referee names can be entered, a</w:t>
        </w:r>
        <w:r w:rsidR="00AE1D8B">
          <w:t>nd linked to scoresheets at score entry time.</w:t>
        </w:r>
      </w:ins>
      <w:ins w:id="125" w:author="Yosi K. Karl" w:date="2017-11-06T04:52:00Z">
        <w:del w:id="126" w:author="Alan Green" w:date="2017-11-10T23:23:00Z">
          <w:r w:rsidDel="00AE1D8B">
            <w:br/>
            <w:delText>Referees</w:delText>
          </w:r>
        </w:del>
      </w:ins>
      <w:ins w:id="127" w:author="Yosi K. Karl" w:date="2017-11-06T04:51:00Z">
        <w:del w:id="128" w:author="Alan Green" w:date="2017-11-10T23:23:00Z">
          <w:r w:rsidDel="00AE1D8B">
            <w:delText xml:space="preserve"> are individually named, and the system keeps track of which referee submitted each scoresheet.</w:delText>
          </w:r>
        </w:del>
      </w:ins>
    </w:p>
    <w:p w14:paraId="01EFC151" w14:textId="3731D79D" w:rsidR="00CD3EE3" w:rsidRDefault="00AE1D8B">
      <w:pPr>
        <w:pStyle w:val="ListParagraph"/>
        <w:numPr>
          <w:ilvl w:val="0"/>
          <w:numId w:val="2"/>
        </w:numPr>
        <w:bidi w:val="0"/>
        <w:rPr>
          <w:ins w:id="129" w:author="Yosi K. Karl" w:date="2017-11-06T04:54:00Z"/>
        </w:rPr>
        <w:pPrChange w:id="130" w:author="Yosi K. Karl" w:date="2017-11-06T04:51:00Z">
          <w:pPr>
            <w:pStyle w:val="Heading3"/>
            <w:bidi w:val="0"/>
          </w:pPr>
        </w:pPrChange>
      </w:pPr>
      <w:ins w:id="131" w:author="Alan Green" w:date="2017-11-10T23:23:00Z">
        <w:r>
          <w:t xml:space="preserve">Table names: </w:t>
        </w:r>
      </w:ins>
      <w:ins w:id="132" w:author="Yosi K. Karl" w:date="2017-11-06T04:51:00Z">
        <w:del w:id="133" w:author="Alan Green" w:date="2017-11-10T23:23:00Z">
          <w:r w:rsidR="00CD3EE3" w:rsidDel="00AE1D8B">
            <w:delText>List of tables.</w:delText>
          </w:r>
        </w:del>
      </w:ins>
      <w:ins w:id="134" w:author="Yosi K. Karl" w:date="2017-11-06T04:52:00Z">
        <w:del w:id="135" w:author="Alan Green" w:date="2017-11-10T23:23:00Z">
          <w:r w:rsidR="00CD3EE3" w:rsidDel="00AE1D8B">
            <w:br/>
          </w:r>
        </w:del>
        <w:r w:rsidR="00CD3EE3">
          <w:t xml:space="preserve">Competition tables are individually named (names can be as simple as Table 1, Table 2 or more descriptive). </w:t>
        </w:r>
      </w:ins>
      <w:ins w:id="136" w:author="Yosi K. Karl" w:date="2017-11-06T04:53:00Z">
        <w:r w:rsidR="00CD3EE3">
          <w:t>Each scoresheet is ass</w:t>
        </w:r>
        <w:r w:rsidR="001235D0">
          <w:t>ociated with a table.</w:t>
        </w:r>
      </w:ins>
    </w:p>
    <w:p w14:paraId="65D7F732" w14:textId="3AB5AA89" w:rsidR="001235D0" w:rsidRPr="00CD3EE3" w:rsidRDefault="001235D0">
      <w:pPr>
        <w:pStyle w:val="ListParagraph"/>
        <w:numPr>
          <w:ilvl w:val="0"/>
          <w:numId w:val="2"/>
        </w:numPr>
        <w:bidi w:val="0"/>
        <w:rPr>
          <w:ins w:id="137" w:author="Yosi K. Karl" w:date="2017-11-06T04:48:00Z"/>
        </w:rPr>
        <w:pPrChange w:id="138" w:author="Yosi K. Karl" w:date="2017-11-06T04:54:00Z">
          <w:pPr>
            <w:pStyle w:val="Heading3"/>
            <w:bidi w:val="0"/>
          </w:pPr>
        </w:pPrChange>
      </w:pPr>
      <w:ins w:id="139" w:author="Yosi K. Karl" w:date="2017-11-06T04:54:00Z">
        <w:r>
          <w:t>Competition structure.</w:t>
        </w:r>
      </w:ins>
      <w:ins w:id="140" w:author="Alan Green" w:date="2017-11-10T23:24:00Z">
        <w:r w:rsidR="00AE1D8B">
          <w:t xml:space="preserve"> Two stages are defined by default (practice and qualification). </w:t>
        </w:r>
      </w:ins>
      <w:ins w:id="141" w:author="Alan Green" w:date="2017-11-10T23:25:00Z">
        <w:r w:rsidR="00AE1D8B">
          <w:t xml:space="preserve">The number of rounds per stage can be configured </w:t>
        </w:r>
      </w:ins>
      <w:ins w:id="142" w:author="Alan Green" w:date="2017-11-10T23:59:00Z">
        <w:r w:rsidR="008F0755">
          <w:t xml:space="preserve">(default to 1 practice, 3 qualification) </w:t>
        </w:r>
      </w:ins>
      <w:ins w:id="143" w:author="Alan Green" w:date="2017-11-10T23:25:00Z">
        <w:r w:rsidR="00AE1D8B">
          <w:t>and additional stages can be added.</w:t>
        </w:r>
      </w:ins>
      <w:ins w:id="144" w:author="Yosi K. Karl" w:date="2017-11-06T04:54:00Z">
        <w:del w:id="145" w:author="Alan Green" w:date="2017-11-10T23:26:00Z">
          <w:r w:rsidDel="00AE1D8B">
            <w:br/>
            <w:delText>The competition is</w:delText>
          </w:r>
        </w:del>
      </w:ins>
      <w:ins w:id="146" w:author="Yosi K. Karl" w:date="2017-11-06T09:36:00Z">
        <w:del w:id="147" w:author="Alan Green" w:date="2017-11-10T23:26:00Z">
          <w:r w:rsidR="00A10D56" w:rsidDel="00AE1D8B">
            <w:delText xml:space="preserve"> consisting of </w:delText>
          </w:r>
        </w:del>
      </w:ins>
      <w:ins w:id="148" w:author="Yosi K. Karl" w:date="2017-11-06T09:37:00Z">
        <w:del w:id="149" w:author="Alan Green" w:date="2017-11-10T23:26:00Z">
          <w:r w:rsidR="00D73B7A" w:rsidDel="00AE1D8B">
            <w:delText>stages</w:delText>
          </w:r>
        </w:del>
      </w:ins>
      <w:ins w:id="150" w:author="Yosi K. Karl" w:date="2017-11-06T09:36:00Z">
        <w:del w:id="151" w:author="Alan Green" w:date="2017-11-10T23:26:00Z">
          <w:r w:rsidR="00A10D56" w:rsidDel="00AE1D8B">
            <w:delText xml:space="preserve"> (practice, </w:delText>
          </w:r>
          <w:r w:rsidR="00D73B7A" w:rsidDel="00AE1D8B">
            <w:delText xml:space="preserve">qualification, etc). Each </w:delText>
          </w:r>
        </w:del>
      </w:ins>
      <w:ins w:id="152" w:author="Yosi K. Karl" w:date="2017-11-06T09:37:00Z">
        <w:del w:id="153" w:author="Alan Green" w:date="2017-11-10T23:26:00Z">
          <w:r w:rsidR="00D73B7A" w:rsidDel="00AE1D8B">
            <w:delText>stage</w:delText>
          </w:r>
        </w:del>
      </w:ins>
      <w:ins w:id="154" w:author="Yosi K. Karl" w:date="2017-11-06T09:36:00Z">
        <w:del w:id="155" w:author="Alan Green" w:date="2017-11-10T23:26:00Z">
          <w:r w:rsidR="00D73B7A" w:rsidDel="00AE1D8B">
            <w:delText xml:space="preserve"> can have one or more </w:delText>
          </w:r>
        </w:del>
      </w:ins>
      <w:ins w:id="156" w:author="Yosi K. Karl" w:date="2017-11-06T09:37:00Z">
        <w:del w:id="157" w:author="Alan Green" w:date="2017-11-10T23:26:00Z">
          <w:r w:rsidR="00D73B7A" w:rsidDel="00AE1D8B">
            <w:delText xml:space="preserve">rounds (for example, one practice, 3 qualification). The scoring shows the individual scores, and the best score for each team </w:delText>
          </w:r>
        </w:del>
      </w:ins>
      <w:ins w:id="158" w:author="Yosi K. Karl" w:date="2017-11-06T09:38:00Z">
        <w:del w:id="159" w:author="Alan Green" w:date="2017-11-10T23:26:00Z">
          <w:r w:rsidR="00D73B7A" w:rsidDel="00AE1D8B">
            <w:rPr>
              <w:b/>
              <w:bCs/>
            </w:rPr>
            <w:delText>in the stage</w:delText>
          </w:r>
          <w:r w:rsidR="00D73B7A" w:rsidDel="00AE1D8B">
            <w:delText>. Scores do not carry from one stage to another.</w:delText>
          </w:r>
        </w:del>
      </w:ins>
    </w:p>
    <w:p w14:paraId="293330E7" w14:textId="77777777" w:rsidR="00BB406A" w:rsidRDefault="009E6696" w:rsidP="00C712EE">
      <w:pPr>
        <w:pStyle w:val="Heading2"/>
        <w:bidi w:val="0"/>
        <w:pPrChange w:id="160" w:author="Alan Green" w:date="2017-11-11T00:02:00Z">
          <w:pPr>
            <w:pStyle w:val="Heading3"/>
            <w:bidi w:val="0"/>
          </w:pPr>
        </w:pPrChange>
      </w:pPr>
      <w:r>
        <w:t>Scoresheet</w:t>
      </w:r>
    </w:p>
    <w:p w14:paraId="2BE7E270" w14:textId="44AB1DD8" w:rsidR="009E6696" w:rsidRDefault="009E6696" w:rsidP="009E6696">
      <w:pPr>
        <w:pStyle w:val="ListParagraph"/>
        <w:numPr>
          <w:ilvl w:val="0"/>
          <w:numId w:val="1"/>
        </w:numPr>
        <w:bidi w:val="0"/>
      </w:pPr>
      <w:r>
        <w:t>Selec</w:t>
      </w:r>
      <w:del w:id="161" w:author="Alan Green" w:date="2017-11-10T23:59:00Z">
        <w:r w:rsidDel="008F0755">
          <w:delText>t</w:delText>
        </w:r>
      </w:del>
      <w:ins w:id="162" w:author="Alan Green" w:date="2017-11-10T23:59:00Z">
        <w:r w:rsidR="008F0755">
          <w:t>t</w:t>
        </w:r>
      </w:ins>
      <w:ins w:id="163" w:author="Alan Green" w:date="2017-11-11T00:00:00Z">
        <w:r w:rsidR="008F0755">
          <w:t xml:space="preserve"> team</w:t>
        </w:r>
      </w:ins>
      <w:ins w:id="164" w:author="Alan Green" w:date="2017-11-10T23:26:00Z">
        <w:r w:rsidR="00AE1D8B">
          <w:t xml:space="preserve"> stage</w:t>
        </w:r>
      </w:ins>
      <w:del w:id="165" w:author="Alan Green" w:date="2017-11-11T00:00:00Z">
        <w:r w:rsidDel="008F0755">
          <w:delText xml:space="preserve"> team</w:delText>
        </w:r>
      </w:del>
      <w:r>
        <w:t xml:space="preserve"> and round</w:t>
      </w:r>
      <w:ins w:id="166" w:author="Alan Green" w:date="2017-11-11T00:00:00Z">
        <w:r w:rsidR="008F0755">
          <w:t>.</w:t>
        </w:r>
      </w:ins>
    </w:p>
    <w:p w14:paraId="79E6B854" w14:textId="73A4B551" w:rsidR="009E6696" w:rsidRDefault="009E6696" w:rsidP="009E6696">
      <w:pPr>
        <w:pStyle w:val="ListParagraph"/>
        <w:numPr>
          <w:ilvl w:val="0"/>
          <w:numId w:val="1"/>
        </w:numPr>
        <w:bidi w:val="0"/>
      </w:pPr>
      <w:r>
        <w:t>Score all missions. Each mission has a help button with the mission text</w:t>
      </w:r>
      <w:ins w:id="167" w:author="Alan Green" w:date="2017-11-11T00:00:00Z">
        <w:r w:rsidR="008F0755">
          <w:t>.</w:t>
        </w:r>
      </w:ins>
    </w:p>
    <w:p w14:paraId="233A5FF6" w14:textId="10CCDA11" w:rsidR="009E6696" w:rsidRDefault="009E6696" w:rsidP="009E6696">
      <w:pPr>
        <w:pStyle w:val="ListParagraph"/>
        <w:numPr>
          <w:ilvl w:val="0"/>
          <w:numId w:val="1"/>
        </w:numPr>
        <w:bidi w:val="0"/>
      </w:pPr>
      <w:del w:id="168" w:author="Yosi K. Karl" w:date="2017-11-06T04:42:00Z">
        <w:r w:rsidDel="007C2082">
          <w:delText xml:space="preserve">Permanently </w:delText>
        </w:r>
      </w:del>
      <w:ins w:id="169" w:author="Yosi K. Karl" w:date="2017-11-06T04:42:00Z">
        <w:r w:rsidR="007C2082">
          <w:t xml:space="preserve">Constantly </w:t>
        </w:r>
      </w:ins>
      <w:r>
        <w:t>visible cumulative score</w:t>
      </w:r>
      <w:ins w:id="170" w:author="Alan Green" w:date="2017-11-11T00:00:00Z">
        <w:r w:rsidR="008F0755">
          <w:t>.</w:t>
        </w:r>
      </w:ins>
    </w:p>
    <w:p w14:paraId="11801425" w14:textId="1DD6788C" w:rsidR="009E6696" w:rsidRDefault="009E6696" w:rsidP="009E6696">
      <w:pPr>
        <w:pStyle w:val="ListParagraph"/>
        <w:numPr>
          <w:ilvl w:val="0"/>
          <w:numId w:val="1"/>
        </w:numPr>
        <w:bidi w:val="0"/>
      </w:pPr>
      <w:r>
        <w:t>Verify mission constraints</w:t>
      </w:r>
      <w:ins w:id="171" w:author="Alan Green" w:date="2017-11-11T00:00:00Z">
        <w:r w:rsidR="008F0755">
          <w:t>.</w:t>
        </w:r>
      </w:ins>
    </w:p>
    <w:p w14:paraId="7991969F" w14:textId="47DB5971" w:rsidR="009E6696" w:rsidRDefault="009E6696" w:rsidP="00A22EB1">
      <w:pPr>
        <w:pStyle w:val="ListParagraph"/>
        <w:numPr>
          <w:ilvl w:val="0"/>
          <w:numId w:val="1"/>
        </w:numPr>
        <w:bidi w:val="0"/>
      </w:pPr>
      <w:r>
        <w:lastRenderedPageBreak/>
        <w:t>Team signs using mouse or touch input</w:t>
      </w:r>
      <w:ins w:id="172" w:author="Alan Green" w:date="2017-11-11T00:00:00Z">
        <w:r w:rsidR="008F0755">
          <w:t>.</w:t>
        </w:r>
      </w:ins>
      <w:ins w:id="173" w:author="Alan Green" w:date="2017-11-10T23:45:00Z">
        <w:r w:rsidR="009B0B01">
          <w:br/>
        </w:r>
        <w:r w:rsidR="009B0B01">
          <w:br/>
        </w:r>
      </w:ins>
      <w:moveToRangeStart w:id="174" w:author="Alan Green" w:date="2017-11-10T23:45:00Z" w:name="move498120874"/>
      <w:moveTo w:id="175" w:author="Alan Green" w:date="2017-11-10T23:45:00Z">
        <w:r w:rsidR="009B0B01">
          <w:rPr>
            <w:noProof/>
          </w:rPr>
          <w:drawing>
            <wp:inline distT="0" distB="0" distL="0" distR="0" wp14:anchorId="4DA3B90E" wp14:editId="5D9D3D96">
              <wp:extent cx="2959100" cy="3462140"/>
              <wp:effectExtent l="0" t="0" r="0" b="5080"/>
              <wp:docPr id="3" name="תמונה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36699" cy="35529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moveTo>
      <w:moveToRangeEnd w:id="174"/>
    </w:p>
    <w:p w14:paraId="614C4107" w14:textId="77777777" w:rsidR="009E6696" w:rsidRDefault="009E6696" w:rsidP="00C712EE">
      <w:pPr>
        <w:pStyle w:val="Heading2"/>
        <w:bidi w:val="0"/>
        <w:pPrChange w:id="176" w:author="Alan Green" w:date="2017-11-11T00:03:00Z">
          <w:pPr>
            <w:pStyle w:val="Heading3"/>
            <w:bidi w:val="0"/>
          </w:pPr>
        </w:pPrChange>
      </w:pPr>
      <w:r>
        <w:t>Scorekeeping</w:t>
      </w:r>
    </w:p>
    <w:p w14:paraId="45679FB4" w14:textId="764FFEB5" w:rsidR="009E6696" w:rsidDel="00AE1D8B" w:rsidRDefault="00FE1EF8" w:rsidP="00FE1EF8">
      <w:pPr>
        <w:pStyle w:val="ListParagraph"/>
        <w:numPr>
          <w:ilvl w:val="0"/>
          <w:numId w:val="1"/>
        </w:numPr>
        <w:bidi w:val="0"/>
        <w:rPr>
          <w:del w:id="177" w:author="Alan Green" w:date="2017-11-10T23:28:00Z"/>
        </w:rPr>
      </w:pPr>
      <w:commentRangeStart w:id="178"/>
      <w:del w:id="179" w:author="Alan Green" w:date="2017-11-10T23:28:00Z">
        <w:r w:rsidDel="00AE1D8B">
          <w:delText>Individual s</w:delText>
        </w:r>
        <w:r w:rsidR="009E6696" w:rsidDel="00AE1D8B">
          <w:delText xml:space="preserve">cores can be sent to score </w:delText>
        </w:r>
      </w:del>
      <w:del w:id="180" w:author="Alan Green" w:date="2017-11-10T23:27:00Z">
        <w:r w:rsidR="009E6696" w:rsidDel="00AE1D8B">
          <w:delText>display</w:delText>
        </w:r>
      </w:del>
      <w:ins w:id="181" w:author="Yosi K. Karl" w:date="2017-11-06T04:44:00Z">
        <w:del w:id="182" w:author="Alan Green" w:date="2017-11-10T23:27:00Z">
          <w:r w:rsidR="00CD3EE3" w:rsidDel="00AE1D8B">
            <w:delText>ed to audience</w:delText>
          </w:r>
        </w:del>
      </w:ins>
      <w:del w:id="183" w:author="Alan Green" w:date="2017-11-10T23:27:00Z">
        <w:r w:rsidR="009E6696" w:rsidDel="00AE1D8B">
          <w:delText xml:space="preserve"> </w:delText>
        </w:r>
      </w:del>
      <w:del w:id="184" w:author="Alan Green" w:date="2017-11-10T23:28:00Z">
        <w:r w:rsidR="009E6696" w:rsidDel="00AE1D8B">
          <w:delText>automatically or held until published manually (for verification purposes)</w:delText>
        </w:r>
      </w:del>
    </w:p>
    <w:p w14:paraId="3366A764" w14:textId="395E3646" w:rsidR="00FE1EF8" w:rsidDel="00AE1D8B" w:rsidRDefault="00FE1EF8" w:rsidP="00FE1EF8">
      <w:pPr>
        <w:pStyle w:val="ListParagraph"/>
        <w:numPr>
          <w:ilvl w:val="0"/>
          <w:numId w:val="1"/>
        </w:numPr>
        <w:bidi w:val="0"/>
        <w:rPr>
          <w:del w:id="185" w:author="Alan Green" w:date="2017-11-10T23:28:00Z"/>
        </w:rPr>
      </w:pPr>
      <w:del w:id="186" w:author="Alan Green" w:date="2017-11-10T23:28:00Z">
        <w:r w:rsidDel="00AE1D8B">
          <w:delText>The round results can be updated on the score display automatically or manually.</w:delText>
        </w:r>
        <w:commentRangeEnd w:id="178"/>
        <w:r w:rsidR="00CD3EE3" w:rsidDel="00AE1D8B">
          <w:rPr>
            <w:rStyle w:val="CommentReference"/>
          </w:rPr>
          <w:commentReference w:id="178"/>
        </w:r>
      </w:del>
    </w:p>
    <w:p w14:paraId="0430697E" w14:textId="450321F0" w:rsidR="009E6696" w:rsidRDefault="009E6696" w:rsidP="009E6696">
      <w:pPr>
        <w:pStyle w:val="ListParagraph"/>
        <w:numPr>
          <w:ilvl w:val="0"/>
          <w:numId w:val="1"/>
        </w:numPr>
        <w:bidi w:val="0"/>
      </w:pPr>
      <w:r>
        <w:t xml:space="preserve">Total </w:t>
      </w:r>
      <w:ins w:id="187" w:author="Alan Green" w:date="2017-11-10T23:29:00Z">
        <w:r w:rsidR="00AE1D8B">
          <w:t xml:space="preserve">match </w:t>
        </w:r>
      </w:ins>
      <w:r>
        <w:t xml:space="preserve">score or individual mission results can be </w:t>
      </w:r>
      <w:ins w:id="188" w:author="Yosi K. Karl" w:date="2017-11-06T04:44:00Z">
        <w:r w:rsidR="00CD3EE3">
          <w:t xml:space="preserve">reviewed and </w:t>
        </w:r>
      </w:ins>
      <w:r>
        <w:t>edited</w:t>
      </w:r>
      <w:ins w:id="189" w:author="Alan Green" w:date="2017-11-11T00:01:00Z">
        <w:r w:rsidR="008F0755">
          <w:t>.</w:t>
        </w:r>
      </w:ins>
    </w:p>
    <w:p w14:paraId="504BC929" w14:textId="75CD4E46" w:rsidR="00FE1EF8" w:rsidRDefault="00FE1EF8" w:rsidP="00FE1EF8">
      <w:pPr>
        <w:pStyle w:val="ListParagraph"/>
        <w:numPr>
          <w:ilvl w:val="0"/>
          <w:numId w:val="1"/>
        </w:numPr>
        <w:bidi w:val="0"/>
      </w:pPr>
      <w:r>
        <w:t xml:space="preserve">Scores can be sorted by team, team number, </w:t>
      </w:r>
      <w:del w:id="190" w:author="Alan Green" w:date="2017-11-10T23:29:00Z">
        <w:r w:rsidDel="00AE1D8B">
          <w:delText xml:space="preserve">round </w:delText>
        </w:r>
      </w:del>
      <w:ins w:id="191" w:author="Alan Green" w:date="2017-11-10T23:29:00Z">
        <w:r w:rsidR="00AE1D8B">
          <w:t>match</w:t>
        </w:r>
        <w:r w:rsidR="00AE1D8B">
          <w:t xml:space="preserve"> </w:t>
        </w:r>
      </w:ins>
      <w:r>
        <w:t>score</w:t>
      </w:r>
      <w:ins w:id="192" w:author="Alan Green" w:date="2017-11-10T23:30:00Z">
        <w:r w:rsidR="00AE1D8B">
          <w:t>, best score</w:t>
        </w:r>
      </w:ins>
      <w:r>
        <w:t xml:space="preserve"> or rank</w:t>
      </w:r>
    </w:p>
    <w:p w14:paraId="06710131" w14:textId="2439BE85" w:rsidR="00FE1EF8" w:rsidRDefault="00FE1EF8" w:rsidP="00FE1EF8">
      <w:pPr>
        <w:pStyle w:val="ListParagraph"/>
        <w:numPr>
          <w:ilvl w:val="0"/>
          <w:numId w:val="1"/>
        </w:numPr>
        <w:bidi w:val="0"/>
        <w:rPr>
          <w:ins w:id="193" w:author="Alan Green" w:date="2017-11-10T23:28:00Z"/>
        </w:rPr>
      </w:pPr>
      <w:r>
        <w:t>Negative scores can be configured to display as zero</w:t>
      </w:r>
      <w:ins w:id="194" w:author="Alan Green" w:date="2017-11-11T00:01:00Z">
        <w:r w:rsidR="008F0755">
          <w:t>.</w:t>
        </w:r>
      </w:ins>
    </w:p>
    <w:p w14:paraId="6997CB62" w14:textId="564EAEFC" w:rsidR="00AE1D8B" w:rsidRDefault="00AE1D8B" w:rsidP="00AE1D8B">
      <w:pPr>
        <w:pStyle w:val="ListParagraph"/>
        <w:numPr>
          <w:ilvl w:val="0"/>
          <w:numId w:val="1"/>
        </w:numPr>
        <w:bidi w:val="0"/>
        <w:rPr>
          <w:ins w:id="195" w:author="Alan Green" w:date="2017-11-10T23:49:00Z"/>
        </w:rPr>
      </w:pPr>
      <w:commentRangeStart w:id="196"/>
      <w:ins w:id="197" w:author="Alan Green" w:date="2017-11-10T23:28:00Z">
        <w:r>
          <w:t>Individual scores can be sent to the audience display automatically or held until published manually (for verification purposes)</w:t>
        </w:r>
      </w:ins>
      <w:ins w:id="198" w:author="Alan Green" w:date="2017-11-11T00:01:00Z">
        <w:r w:rsidR="008F0755">
          <w:t>.</w:t>
        </w:r>
      </w:ins>
    </w:p>
    <w:p w14:paraId="774EC675" w14:textId="398C7870" w:rsidR="009B0B01" w:rsidRDefault="009B0B01" w:rsidP="009B0B01">
      <w:pPr>
        <w:pStyle w:val="ListParagraph"/>
        <w:numPr>
          <w:ilvl w:val="0"/>
          <w:numId w:val="1"/>
        </w:numPr>
        <w:bidi w:val="0"/>
        <w:rPr>
          <w:ins w:id="199" w:author="Alan Green" w:date="2017-11-10T23:28:00Z"/>
        </w:rPr>
        <w:pPrChange w:id="200" w:author="Alan Green" w:date="2017-11-10T23:49:00Z">
          <w:pPr>
            <w:pStyle w:val="ListParagraph"/>
            <w:numPr>
              <w:numId w:val="1"/>
            </w:numPr>
            <w:bidi w:val="0"/>
            <w:ind w:hanging="360"/>
          </w:pPr>
        </w:pPrChange>
      </w:pPr>
      <w:ins w:id="201" w:author="Alan Green" w:date="2017-11-10T23:49:00Z">
        <w:r w:rsidRPr="009B0B01">
          <w:t xml:space="preserve">The stage results can be updated on the </w:t>
        </w:r>
      </w:ins>
      <w:ins w:id="202" w:author="Alan Green" w:date="2017-11-11T00:01:00Z">
        <w:r w:rsidR="008F0755">
          <w:t>audience</w:t>
        </w:r>
      </w:ins>
      <w:ins w:id="203" w:author="Alan Green" w:date="2017-11-10T23:49:00Z">
        <w:r w:rsidRPr="009B0B01">
          <w:t xml:space="preserve"> display automatically or manually.</w:t>
        </w:r>
      </w:ins>
    </w:p>
    <w:commentRangeEnd w:id="196"/>
    <w:p w14:paraId="6E9A9601" w14:textId="73306E9B" w:rsidR="009B0B01" w:rsidRDefault="00AE1D8B" w:rsidP="00C712EE">
      <w:pPr>
        <w:pStyle w:val="Heading4"/>
        <w:bidi w:val="0"/>
        <w:rPr>
          <w:moveTo w:id="204" w:author="Alan Green" w:date="2017-11-10T23:48:00Z"/>
        </w:rPr>
        <w:pPrChange w:id="205" w:author="Alan Green" w:date="2017-11-11T00:03:00Z">
          <w:pPr>
            <w:pStyle w:val="Heading3"/>
            <w:bidi w:val="0"/>
          </w:pPr>
        </w:pPrChange>
      </w:pPr>
      <w:ins w:id="206" w:author="Alan Green" w:date="2017-11-10T23:28:00Z">
        <w:r>
          <w:rPr>
            <w:rStyle w:val="CommentReference"/>
          </w:rPr>
          <w:commentReference w:id="196"/>
        </w:r>
      </w:ins>
      <w:ins w:id="207" w:author="Alan Green" w:date="2017-11-10T23:49:00Z">
        <w:r w:rsidR="009B0B01">
          <w:t>Scorekeeper page</w:t>
        </w:r>
      </w:ins>
      <w:ins w:id="208" w:author="Alan Green" w:date="2017-11-10T23:46:00Z">
        <w:r w:rsidR="009B0B01">
          <w:br/>
        </w:r>
      </w:ins>
      <w:moveToRangeStart w:id="209" w:author="Alan Green" w:date="2017-11-10T23:46:00Z" w:name="move498120931"/>
      <w:moveTo w:id="210" w:author="Alan Green" w:date="2017-11-10T23:46:00Z">
        <w:r w:rsidR="009B0B01">
          <w:rPr>
            <w:noProof/>
          </w:rPr>
          <w:drawing>
            <wp:inline distT="0" distB="0" distL="0" distR="0" wp14:anchorId="0D72E089" wp14:editId="0B1C9E65">
              <wp:extent cx="5076190" cy="1341470"/>
              <wp:effectExtent l="0" t="0" r="0" b="0"/>
              <wp:docPr id="6" name="תמונה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92280" cy="134572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moveTo>
      <w:moveToRangeEnd w:id="209"/>
      <w:ins w:id="211" w:author="Alan Green" w:date="2017-11-10T23:47:00Z">
        <w:r w:rsidR="009B0B01">
          <w:br/>
        </w:r>
      </w:ins>
      <w:ins w:id="212" w:author="Alan Green" w:date="2017-11-10T23:50:00Z">
        <w:r w:rsidR="009B0B01">
          <w:br/>
        </w:r>
      </w:ins>
      <w:moveToRangeStart w:id="213" w:author="Alan Green" w:date="2017-11-10T23:48:00Z" w:name="move498121021"/>
      <w:moveTo w:id="214" w:author="Alan Green" w:date="2017-11-10T23:48:00Z">
        <w:r w:rsidR="009B0B01">
          <w:t>Team Ranking page</w:t>
        </w:r>
      </w:moveTo>
    </w:p>
    <w:p w14:paraId="4C18AC53" w14:textId="24101E9B" w:rsidR="00AE1D8B" w:rsidRDefault="009B0B01" w:rsidP="009B0B01">
      <w:pPr>
        <w:bidi w:val="0"/>
        <w:pPrChange w:id="215" w:author="Alan Green" w:date="2017-11-10T23:48:00Z">
          <w:pPr>
            <w:pStyle w:val="ListParagraph"/>
            <w:numPr>
              <w:numId w:val="1"/>
            </w:numPr>
            <w:bidi w:val="0"/>
            <w:ind w:hanging="360"/>
          </w:pPr>
        </w:pPrChange>
      </w:pPr>
      <w:moveToRangeStart w:id="216" w:author="Alan Green" w:date="2017-11-10T23:47:00Z" w:name="move498120955"/>
      <w:moveToRangeEnd w:id="213"/>
      <w:moveTo w:id="217" w:author="Alan Green" w:date="2017-11-10T23:47:00Z">
        <w:r>
          <w:rPr>
            <w:noProof/>
          </w:rPr>
          <w:drawing>
            <wp:inline distT="0" distB="0" distL="0" distR="0" wp14:anchorId="09432FF8" wp14:editId="7193E22E">
              <wp:extent cx="4784090" cy="1317842"/>
              <wp:effectExtent l="0" t="0" r="0" b="0"/>
              <wp:docPr id="7" name="תמונה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10385" cy="13250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moveTo>
      <w:moveToRangeEnd w:id="216"/>
    </w:p>
    <w:p w14:paraId="3847595E" w14:textId="45641028" w:rsidR="002518BC" w:rsidRDefault="002518BC" w:rsidP="00C712EE">
      <w:pPr>
        <w:pStyle w:val="Heading2"/>
        <w:bidi w:val="0"/>
        <w:pPrChange w:id="218" w:author="Alan Green" w:date="2017-11-11T00:03:00Z">
          <w:pPr>
            <w:pStyle w:val="Heading3"/>
            <w:bidi w:val="0"/>
          </w:pPr>
        </w:pPrChange>
      </w:pPr>
      <w:del w:id="219" w:author="Alan Green" w:date="2017-11-10T23:30:00Z">
        <w:r w:rsidDel="00AE1D8B">
          <w:lastRenderedPageBreak/>
          <w:delText xml:space="preserve">Score </w:delText>
        </w:r>
      </w:del>
      <w:ins w:id="220" w:author="Alan Green" w:date="2017-11-10T23:30:00Z">
        <w:r w:rsidR="00AE1D8B">
          <w:t>Audience</w:t>
        </w:r>
        <w:r w:rsidR="00AE1D8B">
          <w:t xml:space="preserve"> </w:t>
        </w:r>
      </w:ins>
      <w:r>
        <w:t>Display</w:t>
      </w:r>
    </w:p>
    <w:p w14:paraId="243C3734" w14:textId="48848887" w:rsidR="002518BC" w:rsidRDefault="002518BC" w:rsidP="002518BC">
      <w:pPr>
        <w:pStyle w:val="ListParagraph"/>
        <w:numPr>
          <w:ilvl w:val="0"/>
          <w:numId w:val="1"/>
        </w:numPr>
        <w:bidi w:val="0"/>
      </w:pPr>
      <w:r>
        <w:t xml:space="preserve">Display includes </w:t>
      </w:r>
      <w:ins w:id="221" w:author="Alan Green" w:date="2017-11-10T23:31:00Z">
        <w:r w:rsidR="00AE1D8B">
          <w:t xml:space="preserve">rank, </w:t>
        </w:r>
      </w:ins>
      <w:r>
        <w:t xml:space="preserve">team number, </w:t>
      </w:r>
      <w:ins w:id="222" w:author="Alan Green" w:date="2017-11-10T23:30:00Z">
        <w:r w:rsidR="00AE1D8B">
          <w:t xml:space="preserve">team </w:t>
        </w:r>
      </w:ins>
      <w:r>
        <w:t xml:space="preserve">name, </w:t>
      </w:r>
      <w:ins w:id="223" w:author="Alan Green" w:date="2017-11-10T23:31:00Z">
        <w:r w:rsidR="00AE1D8B">
          <w:t xml:space="preserve">best score </w:t>
        </w:r>
        <w:r w:rsidR="00AE1D8B">
          <w:t xml:space="preserve">and individual </w:t>
        </w:r>
      </w:ins>
      <w:del w:id="224" w:author="Alan Green" w:date="2017-11-10T23:30:00Z">
        <w:r w:rsidDel="00AE1D8B">
          <w:delText xml:space="preserve">round </w:delText>
        </w:r>
      </w:del>
      <w:ins w:id="225" w:author="Alan Green" w:date="2017-11-10T23:30:00Z">
        <w:r w:rsidR="00AE1D8B">
          <w:t>match</w:t>
        </w:r>
        <w:r w:rsidR="00AE1D8B">
          <w:t xml:space="preserve"> </w:t>
        </w:r>
      </w:ins>
      <w:r>
        <w:t>scores</w:t>
      </w:r>
      <w:del w:id="226" w:author="Alan Green" w:date="2017-11-10T23:31:00Z">
        <w:r w:rsidDel="00AE1D8B">
          <w:delText>, best score</w:delText>
        </w:r>
      </w:del>
      <w:ins w:id="227" w:author="Alan Green" w:date="2017-11-10T23:31:00Z">
        <w:r w:rsidR="00AE1D8B">
          <w:t>.</w:t>
        </w:r>
      </w:ins>
      <w:del w:id="228" w:author="Alan Green" w:date="2017-11-10T23:31:00Z">
        <w:r w:rsidDel="00AE1D8B">
          <w:delText xml:space="preserve"> and rank</w:delText>
        </w:r>
      </w:del>
    </w:p>
    <w:p w14:paraId="351E8761" w14:textId="6F145C23" w:rsidR="002518BC" w:rsidRDefault="002518BC" w:rsidP="002518BC">
      <w:pPr>
        <w:pStyle w:val="ListParagraph"/>
        <w:numPr>
          <w:ilvl w:val="0"/>
          <w:numId w:val="1"/>
        </w:numPr>
        <w:bidi w:val="0"/>
        <w:rPr>
          <w:ins w:id="229" w:author="Alan Green" w:date="2017-11-10T23:32:00Z"/>
        </w:rPr>
      </w:pPr>
      <w:r>
        <w:t xml:space="preserve">Includes </w:t>
      </w:r>
      <w:del w:id="230" w:author="Alan Green" w:date="2017-11-10T23:31:00Z">
        <w:r w:rsidDel="00AE1D8B">
          <w:delText>challenge</w:delText>
        </w:r>
      </w:del>
      <w:ins w:id="231" w:author="Alan Green" w:date="2017-11-10T23:31:00Z">
        <w:r w:rsidR="00AE1D8B">
          <w:t>HYDRODYNAMICS</w:t>
        </w:r>
      </w:ins>
      <w:r>
        <w:t xml:space="preserve"> logo, FIRST LEGO League logo, and </w:t>
      </w:r>
      <w:del w:id="232" w:author="Alan Green" w:date="2017-11-10T23:32:00Z">
        <w:r w:rsidDel="00AE1D8B">
          <w:delText xml:space="preserve">space </w:delText>
        </w:r>
      </w:del>
      <w:ins w:id="233" w:author="Alan Green" w:date="2017-11-10T23:32:00Z">
        <w:r w:rsidR="00AE1D8B">
          <w:t>place</w:t>
        </w:r>
        <w:r w:rsidR="00AE1D8B">
          <w:t xml:space="preserve"> </w:t>
        </w:r>
      </w:ins>
      <w:r>
        <w:t>for 3 sponsor logos</w:t>
      </w:r>
    </w:p>
    <w:p w14:paraId="087B28EE" w14:textId="77777777" w:rsidR="009B0B01" w:rsidRDefault="00AE1D8B" w:rsidP="009B0B01">
      <w:pPr>
        <w:pStyle w:val="ListParagraph"/>
        <w:numPr>
          <w:ilvl w:val="0"/>
          <w:numId w:val="1"/>
        </w:numPr>
        <w:bidi w:val="0"/>
        <w:rPr>
          <w:ins w:id="234" w:author="Alan Green" w:date="2017-11-10T23:51:00Z"/>
        </w:rPr>
        <w:pPrChange w:id="235" w:author="Alan Green" w:date="2017-11-10T23:50:00Z">
          <w:pPr>
            <w:pStyle w:val="ListParagraph"/>
            <w:numPr>
              <w:numId w:val="1"/>
            </w:numPr>
            <w:bidi w:val="0"/>
            <w:ind w:hanging="360"/>
          </w:pPr>
        </w:pPrChange>
      </w:pPr>
      <w:ins w:id="236" w:author="Alan Green" w:date="2017-11-10T23:32:00Z">
        <w:r>
          <w:t xml:space="preserve">Scrolls </w:t>
        </w:r>
        <w:r w:rsidR="00293200">
          <w:t>when there are more teams than can be shown in a single screen.</w:t>
        </w:r>
      </w:ins>
    </w:p>
    <w:p w14:paraId="176BF29F" w14:textId="77777777" w:rsidR="009B0B01" w:rsidRDefault="009B0B01" w:rsidP="009B0B01">
      <w:pPr>
        <w:pStyle w:val="ListParagraph"/>
        <w:bidi w:val="0"/>
        <w:rPr>
          <w:ins w:id="237" w:author="Alan Green" w:date="2017-11-10T23:51:00Z"/>
        </w:rPr>
        <w:pPrChange w:id="238" w:author="Alan Green" w:date="2017-11-10T23:52:00Z">
          <w:pPr>
            <w:pStyle w:val="ListParagraph"/>
            <w:numPr>
              <w:numId w:val="1"/>
            </w:numPr>
            <w:bidi w:val="0"/>
            <w:ind w:hanging="360"/>
          </w:pPr>
        </w:pPrChange>
      </w:pPr>
    </w:p>
    <w:p w14:paraId="7B1FA31F" w14:textId="29822F56" w:rsidR="00AE1D8B" w:rsidRDefault="009B0B01" w:rsidP="009B0B01">
      <w:pPr>
        <w:bidi w:val="0"/>
        <w:jc w:val="center"/>
        <w:pPrChange w:id="239" w:author="Alan Green" w:date="2017-11-10T23:52:00Z">
          <w:pPr>
            <w:pStyle w:val="ListParagraph"/>
            <w:numPr>
              <w:numId w:val="1"/>
            </w:numPr>
            <w:bidi w:val="0"/>
            <w:ind w:hanging="360"/>
          </w:pPr>
        </w:pPrChange>
      </w:pPr>
      <w:ins w:id="240" w:author="Alan Green" w:date="2017-11-10T23:47:00Z">
        <w:r>
          <w:rPr>
            <w:noProof/>
          </w:rPr>
          <w:drawing>
            <wp:inline distT="0" distB="0" distL="0" distR="0" wp14:anchorId="3ABE50C0" wp14:editId="6754B794">
              <wp:extent cx="5274310" cy="3725545"/>
              <wp:effectExtent l="171450" t="171450" r="193040" b="217805"/>
              <wp:docPr id="8" name="תמונה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3725545"/>
                      </a:xfrm>
                      <a:prstGeom prst="rect">
                        <a:avLst/>
                      </a:prstGeom>
                      <a:solidFill>
                        <a:srgbClr val="FFFFFF">
                          <a:shade val="85000"/>
                        </a:srgbClr>
                      </a:solidFill>
                      <a:ln w="190500" cap="sq">
                        <a:solidFill>
                          <a:srgbClr val="FFFFFF"/>
                        </a:solidFill>
                        <a:miter lim="800000"/>
                      </a:ln>
                      <a:effectLst>
                        <a:outerShdw blurRad="55000" dist="18000" dir="5400000" algn="tl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rig="twoPt" dir="t">
                          <a:rot lat="0" lon="0" rev="7200000"/>
                        </a:lightRig>
                      </a:scene3d>
                      <a:sp3d>
                        <a:bevelT w="25400" h="19050"/>
                        <a:contourClr>
                          <a:srgbClr val="FFFFFF"/>
                        </a:contourClr>
                      </a:sp3d>
                    </pic:spPr>
                  </pic:pic>
                </a:graphicData>
              </a:graphic>
            </wp:inline>
          </w:drawing>
        </w:r>
      </w:ins>
    </w:p>
    <w:p w14:paraId="6F3C64A2" w14:textId="77777777" w:rsidR="00A22EB1" w:rsidRDefault="00A22EB1" w:rsidP="00C712EE">
      <w:pPr>
        <w:pStyle w:val="Heading2"/>
        <w:bidi w:val="0"/>
        <w:pPrChange w:id="241" w:author="Alan Green" w:date="2017-11-11T00:03:00Z">
          <w:pPr>
            <w:pStyle w:val="Heading3"/>
            <w:bidi w:val="0"/>
          </w:pPr>
        </w:pPrChange>
      </w:pPr>
      <w:r>
        <w:t>Timer</w:t>
      </w:r>
    </w:p>
    <w:p w14:paraId="7AED973B" w14:textId="5C8493B5" w:rsidR="00A22EB1" w:rsidRDefault="00293200" w:rsidP="00A22EB1">
      <w:pPr>
        <w:pStyle w:val="ListParagraph"/>
        <w:numPr>
          <w:ilvl w:val="0"/>
          <w:numId w:val="1"/>
        </w:numPr>
        <w:bidi w:val="0"/>
        <w:rPr>
          <w:ins w:id="242" w:author="Alan Green" w:date="2017-11-10T23:33:00Z"/>
        </w:rPr>
      </w:pPr>
      <w:ins w:id="243" w:author="Alan Green" w:date="2017-11-10T23:33:00Z">
        <w:r>
          <w:t xml:space="preserve">Simple count-down </w:t>
        </w:r>
      </w:ins>
      <w:del w:id="244" w:author="Alan Green" w:date="2017-11-10T23:33:00Z">
        <w:r w:rsidR="00A22EB1" w:rsidDel="00293200">
          <w:delText>To Do</w:delText>
        </w:r>
      </w:del>
      <w:ins w:id="245" w:author="Alan Green" w:date="2017-11-10T23:33:00Z">
        <w:r>
          <w:t xml:space="preserve">timer. </w:t>
        </w:r>
      </w:ins>
    </w:p>
    <w:p w14:paraId="65236264" w14:textId="3857386F" w:rsidR="00293200" w:rsidRPr="00A22EB1" w:rsidDel="009B0B01" w:rsidRDefault="00293200" w:rsidP="00293200">
      <w:pPr>
        <w:pStyle w:val="ListParagraph"/>
        <w:numPr>
          <w:ilvl w:val="0"/>
          <w:numId w:val="1"/>
        </w:numPr>
        <w:bidi w:val="0"/>
        <w:rPr>
          <w:del w:id="246" w:author="Alan Green" w:date="2017-11-10T23:51:00Z"/>
        </w:rPr>
        <w:pPrChange w:id="247" w:author="Alan Green" w:date="2017-11-10T23:33:00Z">
          <w:pPr>
            <w:pStyle w:val="ListParagraph"/>
            <w:numPr>
              <w:numId w:val="1"/>
            </w:numPr>
            <w:bidi w:val="0"/>
            <w:ind w:hanging="360"/>
          </w:pPr>
        </w:pPrChange>
      </w:pPr>
      <w:ins w:id="248" w:author="Alan Green" w:date="2017-11-10T23:33:00Z">
        <w:r>
          <w:t>Uses traditional FIRST sounds</w:t>
        </w:r>
      </w:ins>
      <w:ins w:id="249" w:author="Alan Green" w:date="2017-11-10T23:34:00Z">
        <w:r>
          <w:t xml:space="preserve"> for start and end</w:t>
        </w:r>
      </w:ins>
      <w:ins w:id="250" w:author="Alan Green" w:date="2017-11-10T23:33:00Z">
        <w:r>
          <w:t xml:space="preserve"> (can be replaced if desired)</w:t>
        </w:r>
      </w:ins>
    </w:p>
    <w:p w14:paraId="07CFA05B" w14:textId="664042E0" w:rsidR="002518BC" w:rsidDel="009B0B01" w:rsidRDefault="002518BC" w:rsidP="009B0B01">
      <w:pPr>
        <w:pStyle w:val="ListParagraph"/>
        <w:numPr>
          <w:ilvl w:val="0"/>
          <w:numId w:val="1"/>
        </w:numPr>
        <w:bidi w:val="0"/>
        <w:rPr>
          <w:del w:id="251" w:author="Alan Green" w:date="2017-11-10T23:47:00Z"/>
        </w:rPr>
        <w:pPrChange w:id="252" w:author="Alan Green" w:date="2017-11-10T23:51:00Z">
          <w:pPr>
            <w:bidi w:val="0"/>
          </w:pPr>
        </w:pPrChange>
      </w:pPr>
      <w:del w:id="253" w:author="Alan Green" w:date="2017-11-10T23:37:00Z">
        <w:r w:rsidDel="00293200">
          <w:br w:type="page"/>
        </w:r>
      </w:del>
    </w:p>
    <w:p w14:paraId="43478884" w14:textId="051CCC86" w:rsidR="002518BC" w:rsidDel="00293200" w:rsidRDefault="002518BC" w:rsidP="009B0B01">
      <w:pPr>
        <w:pStyle w:val="ListParagraph"/>
        <w:bidi w:val="0"/>
        <w:rPr>
          <w:del w:id="254" w:author="Alan Green" w:date="2017-11-10T23:34:00Z"/>
        </w:rPr>
        <w:pPrChange w:id="255" w:author="Alan Green" w:date="2017-11-10T23:51:00Z">
          <w:pPr>
            <w:pStyle w:val="ListParagraph"/>
            <w:bidi w:val="0"/>
          </w:pPr>
        </w:pPrChange>
      </w:pPr>
    </w:p>
    <w:p w14:paraId="2A4D1868" w14:textId="4A52734D" w:rsidR="00622168" w:rsidDel="009B0B01" w:rsidRDefault="00622168" w:rsidP="009B0B01">
      <w:pPr>
        <w:pStyle w:val="ListParagraph"/>
        <w:bidi w:val="0"/>
        <w:rPr>
          <w:del w:id="256" w:author="Alan Green" w:date="2017-11-10T23:47:00Z"/>
        </w:rPr>
        <w:pPrChange w:id="257" w:author="Alan Green" w:date="2017-11-10T23:51:00Z">
          <w:pPr>
            <w:bidi w:val="0"/>
            <w:jc w:val="center"/>
          </w:pPr>
        </w:pPrChange>
      </w:pPr>
      <w:moveFromRangeStart w:id="258" w:author="Alan Green" w:date="2017-11-10T23:45:00Z" w:name="move498120874"/>
      <w:moveFrom w:id="259" w:author="Alan Green" w:date="2017-11-10T23:45:00Z">
        <w:r w:rsidDel="009B0B01">
          <w:rPr>
            <w:noProof/>
          </w:rPr>
          <w:drawing>
            <wp:inline distT="0" distB="0" distL="0" distR="0" wp14:anchorId="00990AEF" wp14:editId="1C17F9A8">
              <wp:extent cx="3370390" cy="3943350"/>
              <wp:effectExtent l="0" t="0" r="1905" b="0"/>
              <wp:docPr id="1" name="תמונה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49449" cy="403584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moveFrom>
      <w:moveFromRangeEnd w:id="258"/>
    </w:p>
    <w:p w14:paraId="6AAE0932" w14:textId="153C13CC" w:rsidR="00017452" w:rsidDel="009B0B01" w:rsidRDefault="00017452" w:rsidP="009B0B01">
      <w:pPr>
        <w:pStyle w:val="ListParagraph"/>
        <w:bidi w:val="0"/>
        <w:rPr>
          <w:del w:id="260" w:author="Alan Green" w:date="2017-11-10T23:47:00Z"/>
        </w:rPr>
        <w:pPrChange w:id="261" w:author="Alan Green" w:date="2017-11-10T23:51:00Z">
          <w:pPr>
            <w:pStyle w:val="Heading2"/>
            <w:bidi w:val="0"/>
          </w:pPr>
        </w:pPrChange>
      </w:pPr>
      <w:del w:id="262" w:author="Alan Green" w:date="2017-11-10T23:47:00Z">
        <w:r w:rsidDel="009B0B01">
          <w:delText>Scorekeepers page</w:delText>
        </w:r>
      </w:del>
    </w:p>
    <w:p w14:paraId="31A3C4F1" w14:textId="092C752F" w:rsidR="00017452" w:rsidDel="009B0B01" w:rsidRDefault="00017452" w:rsidP="009B0B01">
      <w:pPr>
        <w:pStyle w:val="ListParagraph"/>
        <w:bidi w:val="0"/>
        <w:rPr>
          <w:del w:id="263" w:author="Alan Green" w:date="2017-11-10T23:51:00Z"/>
        </w:rPr>
        <w:pPrChange w:id="264" w:author="Alan Green" w:date="2017-11-10T23:51:00Z">
          <w:pPr>
            <w:bidi w:val="0"/>
          </w:pPr>
        </w:pPrChange>
      </w:pPr>
      <w:moveFromRangeStart w:id="265" w:author="Alan Green" w:date="2017-11-10T23:46:00Z" w:name="move498120931"/>
      <w:moveFrom w:id="266" w:author="Alan Green" w:date="2017-11-10T23:46:00Z">
        <w:del w:id="267" w:author="Alan Green" w:date="2017-11-10T23:51:00Z">
          <w:r w:rsidDel="009B0B01">
            <w:rPr>
              <w:noProof/>
            </w:rPr>
            <w:drawing>
              <wp:inline distT="0" distB="0" distL="0" distR="0" wp14:anchorId="1AB59FD2" wp14:editId="1AA04665">
                <wp:extent cx="5076190" cy="1341470"/>
                <wp:effectExtent l="0" t="0" r="0" b="0"/>
                <wp:docPr id="2" name="תמונה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92280" cy="13457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del>
      </w:moveFrom>
      <w:moveFromRangeEnd w:id="265"/>
    </w:p>
    <w:p w14:paraId="72C71C1A" w14:textId="69F17175" w:rsidR="00017452" w:rsidDel="009B0B01" w:rsidRDefault="00017452" w:rsidP="009B0B01">
      <w:pPr>
        <w:pStyle w:val="ListParagraph"/>
        <w:bidi w:val="0"/>
        <w:rPr>
          <w:del w:id="268" w:author="Alan Green" w:date="2017-11-10T23:51:00Z"/>
          <w:moveFrom w:id="269" w:author="Alan Green" w:date="2017-11-10T23:48:00Z"/>
        </w:rPr>
        <w:pPrChange w:id="270" w:author="Alan Green" w:date="2017-11-10T23:51:00Z">
          <w:pPr>
            <w:pStyle w:val="Heading2"/>
            <w:bidi w:val="0"/>
          </w:pPr>
        </w:pPrChange>
      </w:pPr>
      <w:moveFromRangeStart w:id="271" w:author="Alan Green" w:date="2017-11-10T23:48:00Z" w:name="move498121021"/>
      <w:moveFrom w:id="272" w:author="Alan Green" w:date="2017-11-10T23:48:00Z">
        <w:r w:rsidDel="009B0B01">
          <w:t>Team Ranking page</w:t>
        </w:r>
      </w:moveFrom>
    </w:p>
    <w:p w14:paraId="5B8E0762" w14:textId="0881D034" w:rsidR="00017452" w:rsidDel="009B0B01" w:rsidRDefault="00017452" w:rsidP="009B0B01">
      <w:pPr>
        <w:pStyle w:val="ListParagraph"/>
        <w:bidi w:val="0"/>
        <w:rPr>
          <w:del w:id="273" w:author="Alan Green" w:date="2017-11-10T23:51:00Z"/>
        </w:rPr>
        <w:pPrChange w:id="274" w:author="Alan Green" w:date="2017-11-10T23:51:00Z">
          <w:pPr>
            <w:bidi w:val="0"/>
          </w:pPr>
        </w:pPrChange>
      </w:pPr>
      <w:moveFromRangeStart w:id="275" w:author="Alan Green" w:date="2017-11-10T23:47:00Z" w:name="move498120955"/>
      <w:moveFromRangeEnd w:id="271"/>
      <w:moveFrom w:id="276" w:author="Alan Green" w:date="2017-11-10T23:47:00Z">
        <w:del w:id="277" w:author="Alan Green" w:date="2017-11-10T23:51:00Z">
          <w:r w:rsidDel="009B0B01">
            <w:rPr>
              <w:noProof/>
            </w:rPr>
            <w:drawing>
              <wp:inline distT="0" distB="0" distL="0" distR="0" wp14:anchorId="394B2EAA" wp14:editId="1B481668">
                <wp:extent cx="4784090" cy="1317842"/>
                <wp:effectExtent l="0" t="0" r="0" b="0"/>
                <wp:docPr id="4" name="תמונה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10385" cy="1325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del>
      </w:moveFrom>
      <w:moveFromRangeEnd w:id="275"/>
    </w:p>
    <w:p w14:paraId="72BE10D7" w14:textId="5CF52EB0" w:rsidR="00017452" w:rsidRDefault="00017452" w:rsidP="009B0B01">
      <w:pPr>
        <w:pStyle w:val="ListParagraph"/>
        <w:numPr>
          <w:ilvl w:val="0"/>
          <w:numId w:val="1"/>
        </w:numPr>
        <w:bidi w:val="0"/>
        <w:rPr>
          <w:ins w:id="278" w:author="Alan Green" w:date="2017-11-11T00:02:00Z"/>
        </w:rPr>
        <w:pPrChange w:id="279" w:author="Alan Green" w:date="2017-11-10T23:51:00Z">
          <w:pPr>
            <w:bidi w:val="0"/>
          </w:pPr>
        </w:pPrChange>
      </w:pPr>
      <w:del w:id="280" w:author="Alan Green" w:date="2017-11-10T23:45:00Z">
        <w:r w:rsidRPr="00A22EB1" w:rsidDel="009B0B01">
          <w:rPr>
            <w:rStyle w:val="Heading2Char"/>
          </w:rPr>
          <w:delText xml:space="preserve">Score </w:delText>
        </w:r>
      </w:del>
      <w:del w:id="281" w:author="Alan Green" w:date="2017-11-10T23:51:00Z">
        <w:r w:rsidRPr="00A22EB1" w:rsidDel="009B0B01">
          <w:rPr>
            <w:rStyle w:val="Heading2Char"/>
          </w:rPr>
          <w:delText>Display</w:delText>
        </w:r>
        <w:r w:rsidRPr="00017452" w:rsidDel="009B0B01">
          <w:rPr>
            <w:noProof/>
          </w:rPr>
          <w:delText xml:space="preserve"> </w:delText>
        </w:r>
      </w:del>
      <w:del w:id="282" w:author="Alan Green" w:date="2017-11-10T23:47:00Z">
        <w:r w:rsidDel="009B0B01">
          <w:rPr>
            <w:noProof/>
          </w:rPr>
          <w:drawing>
            <wp:inline distT="0" distB="0" distL="0" distR="0" wp14:anchorId="75737A5E" wp14:editId="5F83E46C">
              <wp:extent cx="5274310" cy="3725545"/>
              <wp:effectExtent l="171450" t="171450" r="193040" b="217805"/>
              <wp:docPr id="5" name="תמונה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3725545"/>
                      </a:xfrm>
                      <a:prstGeom prst="rect">
                        <a:avLst/>
                      </a:prstGeom>
                      <a:solidFill>
                        <a:srgbClr val="FFFFFF">
                          <a:shade val="85000"/>
                        </a:srgbClr>
                      </a:solidFill>
                      <a:ln w="190500" cap="sq">
                        <a:solidFill>
                          <a:srgbClr val="FFFFFF"/>
                        </a:solidFill>
                        <a:miter lim="800000"/>
                      </a:ln>
                      <a:effectLst>
                        <a:outerShdw blurRad="55000" dist="18000" dir="5400000" algn="tl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rig="twoPt" dir="t">
                          <a:rot lat="0" lon="0" rev="7200000"/>
                        </a:lightRig>
                      </a:scene3d>
                      <a:sp3d>
                        <a:bevelT w="25400" h="19050"/>
                        <a:contourClr>
                          <a:srgbClr val="FFFFFF"/>
                        </a:contourClr>
                      </a:sp3d>
                    </pic:spPr>
                  </pic:pic>
                </a:graphicData>
              </a:graphic>
            </wp:inline>
          </w:drawing>
        </w:r>
      </w:del>
    </w:p>
    <w:p w14:paraId="450CF326" w14:textId="4E822A7C" w:rsidR="008F0755" w:rsidRDefault="008F0755" w:rsidP="008F0755">
      <w:pPr>
        <w:pStyle w:val="Heading1"/>
        <w:bidi w:val="0"/>
        <w:rPr>
          <w:ins w:id="283" w:author="Alan Green" w:date="2017-11-11T00:06:00Z"/>
        </w:rPr>
        <w:pPrChange w:id="284" w:author="Alan Green" w:date="2017-11-11T00:02:00Z">
          <w:pPr>
            <w:bidi w:val="0"/>
          </w:pPr>
        </w:pPrChange>
      </w:pPr>
      <w:ins w:id="285" w:author="Alan Green" w:date="2017-11-11T00:02:00Z">
        <w:r>
          <w:t>Support</w:t>
        </w:r>
      </w:ins>
    </w:p>
    <w:p w14:paraId="72A4A93E" w14:textId="5C47135A" w:rsidR="00C712EE" w:rsidRPr="00C712EE" w:rsidRDefault="00C712EE" w:rsidP="00C712EE">
      <w:pPr>
        <w:bidi w:val="0"/>
        <w:rPr>
          <w:ins w:id="286" w:author="Alan Green" w:date="2017-11-11T00:03:00Z"/>
          <w:rPrChange w:id="287" w:author="Alan Green" w:date="2017-11-11T00:06:00Z">
            <w:rPr>
              <w:ins w:id="288" w:author="Alan Green" w:date="2017-11-11T00:03:00Z"/>
            </w:rPr>
          </w:rPrChange>
        </w:rPr>
        <w:pPrChange w:id="289" w:author="Alan Green" w:date="2017-11-11T00:06:00Z">
          <w:pPr>
            <w:bidi w:val="0"/>
          </w:pPr>
        </w:pPrChange>
      </w:pPr>
      <w:ins w:id="290" w:author="Alan Green" w:date="2017-11-11T00:06:00Z">
        <w:r>
          <w:t>Multiple channels of support are provided</w:t>
        </w:r>
      </w:ins>
    </w:p>
    <w:p w14:paraId="29CE753C" w14:textId="701E296B" w:rsidR="00C712EE" w:rsidRDefault="00C712EE" w:rsidP="00C712EE">
      <w:pPr>
        <w:pStyle w:val="ListParagraph"/>
        <w:numPr>
          <w:ilvl w:val="0"/>
          <w:numId w:val="7"/>
        </w:numPr>
        <w:bidi w:val="0"/>
        <w:rPr>
          <w:ins w:id="291" w:author="Alan Green" w:date="2017-11-11T00:06:00Z"/>
        </w:rPr>
        <w:pPrChange w:id="292" w:author="Alan Green" w:date="2017-11-11T00:06:00Z">
          <w:pPr>
            <w:bidi w:val="0"/>
          </w:pPr>
        </w:pPrChange>
      </w:pPr>
      <w:ins w:id="293" w:author="Alan Green" w:date="2017-11-11T00:06:00Z">
        <w:r>
          <w:t>U</w:t>
        </w:r>
      </w:ins>
      <w:ins w:id="294" w:author="Alan Green" w:date="2017-11-11T00:05:00Z">
        <w:r>
          <w:t>ser guide</w:t>
        </w:r>
      </w:ins>
    </w:p>
    <w:p w14:paraId="5027E84E" w14:textId="7849D6F1" w:rsidR="00C712EE" w:rsidRDefault="00C712EE" w:rsidP="00C712EE">
      <w:pPr>
        <w:pStyle w:val="ListParagraph"/>
        <w:numPr>
          <w:ilvl w:val="0"/>
          <w:numId w:val="7"/>
        </w:numPr>
        <w:bidi w:val="0"/>
        <w:rPr>
          <w:ins w:id="295" w:author="Alan Green" w:date="2017-11-11T00:05:00Z"/>
        </w:rPr>
        <w:pPrChange w:id="296" w:author="Alan Green" w:date="2017-11-11T00:06:00Z">
          <w:pPr>
            <w:bidi w:val="0"/>
          </w:pPr>
        </w:pPrChange>
      </w:pPr>
      <w:ins w:id="297" w:author="Alan Green" w:date="2017-11-11T00:06:00Z">
        <w:r>
          <w:t>Webinar</w:t>
        </w:r>
      </w:ins>
      <w:bookmarkStart w:id="298" w:name="_GoBack"/>
      <w:bookmarkEnd w:id="298"/>
    </w:p>
    <w:p w14:paraId="1E11E749" w14:textId="2DFDBA64" w:rsidR="00C712EE" w:rsidRDefault="00C712EE" w:rsidP="00C712EE">
      <w:pPr>
        <w:pStyle w:val="ListParagraph"/>
        <w:numPr>
          <w:ilvl w:val="0"/>
          <w:numId w:val="7"/>
        </w:numPr>
        <w:bidi w:val="0"/>
        <w:rPr>
          <w:ins w:id="299" w:author="Alan Green" w:date="2017-11-11T00:04:00Z"/>
        </w:rPr>
        <w:pPrChange w:id="300" w:author="Alan Green" w:date="2017-11-11T00:06:00Z">
          <w:pPr>
            <w:bidi w:val="0"/>
          </w:pPr>
        </w:pPrChange>
      </w:pPr>
      <w:ins w:id="301" w:author="Alan Green" w:date="2017-11-11T00:04:00Z">
        <w:r>
          <w:t>Submit ticket on fll-tools.com website</w:t>
        </w:r>
      </w:ins>
    </w:p>
    <w:p w14:paraId="79E46731" w14:textId="67208BF7" w:rsidR="00C712EE" w:rsidRDefault="00C712EE" w:rsidP="00C712EE">
      <w:pPr>
        <w:pStyle w:val="ListParagraph"/>
        <w:numPr>
          <w:ilvl w:val="0"/>
          <w:numId w:val="7"/>
        </w:numPr>
        <w:bidi w:val="0"/>
        <w:rPr>
          <w:ins w:id="302" w:author="Alan Green" w:date="2017-11-11T00:05:00Z"/>
        </w:rPr>
        <w:pPrChange w:id="303" w:author="Alan Green" w:date="2017-11-11T00:06:00Z">
          <w:pPr>
            <w:bidi w:val="0"/>
          </w:pPr>
        </w:pPrChange>
      </w:pPr>
      <w:ins w:id="304" w:author="Alan Green" w:date="2017-11-11T00:05:00Z">
        <w:r>
          <w:t>Slack</w:t>
        </w:r>
      </w:ins>
    </w:p>
    <w:p w14:paraId="66A66D47" w14:textId="1FAB284F" w:rsidR="00C712EE" w:rsidRPr="00C712EE" w:rsidRDefault="00C712EE" w:rsidP="00C712EE">
      <w:pPr>
        <w:pStyle w:val="ListParagraph"/>
        <w:numPr>
          <w:ilvl w:val="0"/>
          <w:numId w:val="7"/>
        </w:numPr>
        <w:bidi w:val="0"/>
        <w:rPr>
          <w:rPrChange w:id="305" w:author="Alan Green" w:date="2017-11-11T00:03:00Z">
            <w:rPr/>
          </w:rPrChange>
        </w:rPr>
        <w:pPrChange w:id="306" w:author="Alan Green" w:date="2017-11-11T00:06:00Z">
          <w:pPr>
            <w:bidi w:val="0"/>
          </w:pPr>
        </w:pPrChange>
      </w:pPr>
      <w:ins w:id="307" w:author="Alan Green" w:date="2017-11-11T00:05:00Z">
        <w:r>
          <w:t>email</w:t>
        </w:r>
      </w:ins>
    </w:p>
    <w:sectPr w:rsidR="00C712EE" w:rsidRPr="00C712EE" w:rsidSect="0063498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78" w:author="Yosi K. Karl" w:date="2017-11-06T04:47:00Z" w:initials="YKK">
    <w:p w14:paraId="2E1B605B" w14:textId="77777777" w:rsidR="00CD3EE3" w:rsidRDefault="00CD3EE3">
      <w:pPr>
        <w:pStyle w:val="CommentText"/>
      </w:pPr>
      <w:r>
        <w:rPr>
          <w:rStyle w:val="CommentReference"/>
        </w:rPr>
        <w:annotationRef/>
      </w:r>
      <w:r>
        <w:t>The first two bullets belong to next section</w:t>
      </w:r>
    </w:p>
  </w:comment>
  <w:comment w:id="196" w:author="Yosi K. Karl" w:date="2017-11-06T04:47:00Z" w:initials="YKK">
    <w:p w14:paraId="7D7B4F6E" w14:textId="77777777" w:rsidR="00AE1D8B" w:rsidRDefault="00AE1D8B" w:rsidP="00AE1D8B">
      <w:pPr>
        <w:pStyle w:val="CommentText"/>
      </w:pPr>
      <w:r>
        <w:rPr>
          <w:rStyle w:val="CommentReference"/>
        </w:rPr>
        <w:annotationRef/>
      </w:r>
      <w:r>
        <w:t>The first two bullets belong to next section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E1B605B" w15:done="0"/>
  <w15:commentEx w15:paraId="7D7B4F6E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E1B605B" w16cid:durableId="1DAA67D9"/>
  <w16cid:commentId w16cid:paraId="7D7B4F6E" w16cid:durableId="1DB0B4B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20C32"/>
    <w:multiLevelType w:val="hybridMultilevel"/>
    <w:tmpl w:val="30D83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F04DC"/>
    <w:multiLevelType w:val="hybridMultilevel"/>
    <w:tmpl w:val="2FE4A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2175"/>
    <w:multiLevelType w:val="hybridMultilevel"/>
    <w:tmpl w:val="5B7AE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92A3D"/>
    <w:multiLevelType w:val="hybridMultilevel"/>
    <w:tmpl w:val="5010E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DA7529"/>
    <w:multiLevelType w:val="hybridMultilevel"/>
    <w:tmpl w:val="65E80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7B77CA"/>
    <w:multiLevelType w:val="hybridMultilevel"/>
    <w:tmpl w:val="95AA3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243DDC"/>
    <w:multiLevelType w:val="hybridMultilevel"/>
    <w:tmpl w:val="BA6E9120"/>
    <w:lvl w:ilvl="0" w:tplc="D70093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an Green">
    <w15:presenceInfo w15:providerId="Windows Live" w15:userId="3dade52a50c8626e"/>
  </w15:person>
  <w15:person w15:author="Yosi K. Karl">
    <w15:presenceInfo w15:providerId="Windows Live" w15:userId="e504987857ce61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2B8"/>
    <w:rsid w:val="00017452"/>
    <w:rsid w:val="000F1084"/>
    <w:rsid w:val="001235D0"/>
    <w:rsid w:val="001B53D5"/>
    <w:rsid w:val="002518BC"/>
    <w:rsid w:val="00280A0A"/>
    <w:rsid w:val="00293200"/>
    <w:rsid w:val="004A7E00"/>
    <w:rsid w:val="00622168"/>
    <w:rsid w:val="00634984"/>
    <w:rsid w:val="006A7E39"/>
    <w:rsid w:val="007C2082"/>
    <w:rsid w:val="008521AC"/>
    <w:rsid w:val="008F0755"/>
    <w:rsid w:val="00931CA4"/>
    <w:rsid w:val="009A3E4D"/>
    <w:rsid w:val="009B0B01"/>
    <w:rsid w:val="009E6696"/>
    <w:rsid w:val="00A10D56"/>
    <w:rsid w:val="00A22EB1"/>
    <w:rsid w:val="00AE1D8B"/>
    <w:rsid w:val="00BB406A"/>
    <w:rsid w:val="00C712EE"/>
    <w:rsid w:val="00CD3EE3"/>
    <w:rsid w:val="00D73B7A"/>
    <w:rsid w:val="00EB32B8"/>
    <w:rsid w:val="00FE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B6F60"/>
  <w15:chartTrackingRefBased/>
  <w15:docId w15:val="{EA3031DD-9EA1-440A-AC93-D70015829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B32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E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2E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0B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2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669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22EB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22E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2E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D3E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3E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E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E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E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E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EE3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B0B0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280A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A0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59087-610E-47C8-AC98-7E7E31AC6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697</Words>
  <Characters>3977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LEGO League Scoring Application</dc:title>
  <dc:subject/>
  <dc:creator>Alan Green</dc:creator>
  <cp:keywords/>
  <dc:description/>
  <cp:lastModifiedBy>Alan Green</cp:lastModifiedBy>
  <cp:revision>8</cp:revision>
  <dcterms:created xsi:type="dcterms:W3CDTF">2017-11-06T00:46:00Z</dcterms:created>
  <dcterms:modified xsi:type="dcterms:W3CDTF">2017-11-10T22:09:00Z</dcterms:modified>
</cp:coreProperties>
</file>